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30C57D0" w14:textId="77777777" w:rsidR="00970259" w:rsidRDefault="00484D5C">
      <w:pPr>
        <w:widowControl w:val="0"/>
        <w:jc w:val="center"/>
      </w:pPr>
      <w:r>
        <w:rPr>
          <w:sz w:val="36"/>
        </w:rPr>
        <w:t xml:space="preserve">Installation </w:t>
      </w:r>
      <w:r w:rsidR="00011893">
        <w:rPr>
          <w:sz w:val="36"/>
        </w:rPr>
        <w:t>Instructions</w:t>
      </w:r>
      <w:r>
        <w:rPr>
          <w:sz w:val="36"/>
        </w:rPr>
        <w:t xml:space="preserve"> (UNIX)</w:t>
      </w:r>
    </w:p>
    <w:p w14:paraId="4B919490" w14:textId="77777777" w:rsidR="00970259" w:rsidRDefault="00484D5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</w:t>
      </w:r>
      <w:ins w:id="0" w:author="Sousa Amaral, Guillaume" w:date="2016-01-19T16:12:00Z">
        <w:r w:rsidR="007C4FF5">
          <w:rPr>
            <w:sz w:val="36"/>
          </w:rPr>
          <w:t>Resource Registry</w:t>
        </w:r>
      </w:ins>
      <w:del w:id="1" w:author="Sousa Amaral, Guillaume" w:date="2016-01-19T16:12:00Z">
        <w:r>
          <w:rPr>
            <w:sz w:val="36"/>
          </w:rPr>
          <w:delText>Data Curation System</w:delText>
        </w:r>
      </w:del>
    </w:p>
    <w:p w14:paraId="15215594" w14:textId="77777777" w:rsidR="00970259" w:rsidRDefault="00970259">
      <w:pPr>
        <w:widowControl w:val="0"/>
      </w:pPr>
    </w:p>
    <w:p w14:paraId="3ADCC77D" w14:textId="77777777" w:rsidR="00970259" w:rsidRDefault="00484D5C">
      <w:pPr>
        <w:widowControl w:val="0"/>
      </w:pPr>
      <w:r>
        <w:rPr>
          <w:b/>
          <w:u w:val="single"/>
        </w:rPr>
        <w:t>For Operating System:</w:t>
      </w:r>
    </w:p>
    <w:p w14:paraId="42DDCD25" w14:textId="77777777" w:rsidR="00970259" w:rsidRDefault="00970259">
      <w:pPr>
        <w:widowControl w:val="0"/>
      </w:pPr>
    </w:p>
    <w:p w14:paraId="5213C9E6" w14:textId="77777777" w:rsidR="00970259" w:rsidRDefault="00484D5C">
      <w:pPr>
        <w:widowControl w:val="0"/>
      </w:pPr>
      <w:r>
        <w:t>UNIX</w:t>
      </w:r>
    </w:p>
    <w:p w14:paraId="5C356501" w14:textId="77777777" w:rsidR="00970259" w:rsidRDefault="00970259">
      <w:pPr>
        <w:widowControl w:val="0"/>
      </w:pPr>
    </w:p>
    <w:p w14:paraId="0770B926" w14:textId="77777777" w:rsidR="00970259" w:rsidRDefault="00484D5C">
      <w:pPr>
        <w:widowControl w:val="0"/>
      </w:pPr>
      <w:r>
        <w:rPr>
          <w:b/>
          <w:u w:val="single"/>
        </w:rPr>
        <w:t>Prerequisites</w:t>
      </w:r>
    </w:p>
    <w:p w14:paraId="0A7B9BDC" w14:textId="77777777" w:rsidR="00970259" w:rsidRDefault="00970259">
      <w:pPr>
        <w:widowControl w:val="0"/>
      </w:pPr>
    </w:p>
    <w:p w14:paraId="4316EB1D" w14:textId="77777777" w:rsidR="00970259" w:rsidRDefault="00484D5C">
      <w:pPr>
        <w:widowControl w:val="0"/>
      </w:pPr>
      <w:r>
        <w:t>Python 2.7.2 (brew install python)</w:t>
      </w:r>
    </w:p>
    <w:p w14:paraId="6146871B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2281E63B" w14:textId="77777777" w:rsidR="00970259" w:rsidRDefault="00970259">
      <w:pPr>
        <w:widowControl w:val="0"/>
      </w:pPr>
    </w:p>
    <w:p w14:paraId="6C6A26B2" w14:textId="77777777" w:rsidR="00970259" w:rsidRDefault="00484D5C">
      <w:pPr>
        <w:widowControl w:val="0"/>
      </w:pPr>
      <w:r>
        <w:t>Install Python:</w:t>
      </w:r>
    </w:p>
    <w:p w14:paraId="3F5B5C85" w14:textId="77777777" w:rsidR="00970259" w:rsidRDefault="00484D5C">
      <w:pPr>
        <w:widowControl w:val="0"/>
      </w:pPr>
      <w:r>
        <w:t>cd ~/</w:t>
      </w:r>
    </w:p>
    <w:p w14:paraId="2EF93CD9" w14:textId="77777777" w:rsidR="00970259" w:rsidRDefault="00484D5C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2AA02534" w14:textId="77777777" w:rsidR="00970259" w:rsidRDefault="00484D5C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5CC00398" w14:textId="77777777" w:rsidR="00970259" w:rsidRDefault="00484D5C">
      <w:pPr>
        <w:widowControl w:val="0"/>
      </w:pPr>
      <w:r>
        <w:t>cd python-2.7.2</w:t>
      </w:r>
    </w:p>
    <w:p w14:paraId="4D56D7E7" w14:textId="77777777" w:rsidR="00970259" w:rsidRDefault="00484D5C">
      <w:pPr>
        <w:widowControl w:val="0"/>
      </w:pPr>
      <w:proofErr w:type="gramStart"/>
      <w:r>
        <w:t>./</w:t>
      </w:r>
      <w:proofErr w:type="gramEnd"/>
      <w:r>
        <w:t xml:space="preserve">configure </w:t>
      </w:r>
    </w:p>
    <w:p w14:paraId="17A59229" w14:textId="77777777" w:rsidR="00970259" w:rsidRDefault="00484D5C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45E4EF2F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7AB8B211" w14:textId="77777777" w:rsidR="00970259" w:rsidRDefault="00970259">
      <w:pPr>
        <w:widowControl w:val="0"/>
      </w:pPr>
    </w:p>
    <w:p w14:paraId="1A9427C5" w14:textId="77777777" w:rsidR="00970259" w:rsidRDefault="00484D5C">
      <w:pPr>
        <w:widowControl w:val="0"/>
      </w:pPr>
      <w:r>
        <w:t>Install pip:</w:t>
      </w:r>
    </w:p>
    <w:p w14:paraId="40C67221" w14:textId="77777777" w:rsidR="00970259" w:rsidRDefault="00484D5C">
      <w:pPr>
        <w:widowControl w:val="0"/>
      </w:pPr>
      <w:proofErr w:type="gramStart"/>
      <w:r>
        <w:t>curl</w:t>
      </w:r>
      <w:proofErr w:type="gramEnd"/>
      <w:r w:rsidR="00DE3F48">
        <w:fldChar w:fldCharType="begin"/>
      </w:r>
      <w:r w:rsidR="00DE3F48">
        <w:instrText xml:space="preserve"> HYPERLINK "https://bootstrap.pypa.io/get-pip.py" \h </w:instrText>
      </w:r>
      <w:r w:rsidR="00DE3F48">
        <w:fldChar w:fldCharType="separate"/>
      </w:r>
      <w:r>
        <w:t xml:space="preserve"> </w:t>
      </w:r>
      <w:r w:rsidR="00DE3F48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1815335C" w14:textId="77777777" w:rsidR="00970259" w:rsidRDefault="00484D5C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005FFBF6" w14:textId="77777777" w:rsidR="00970259" w:rsidRDefault="00484D5C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7D51ADEF" w14:textId="77777777" w:rsidR="00970259" w:rsidRDefault="00970259">
      <w:pPr>
        <w:widowControl w:val="0"/>
      </w:pPr>
    </w:p>
    <w:p w14:paraId="418A920D" w14:textId="77777777" w:rsidR="00970259" w:rsidRDefault="00484D5C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CD2F036" w14:textId="77777777" w:rsidR="00970259" w:rsidRDefault="00970259">
      <w:pPr>
        <w:widowControl w:val="0"/>
      </w:pPr>
    </w:p>
    <w:p w14:paraId="13561193" w14:textId="77777777" w:rsidR="00970259" w:rsidRDefault="00484D5C">
      <w:pPr>
        <w:widowControl w:val="0"/>
      </w:pPr>
      <w:r>
        <w:rPr>
          <w:b/>
          <w:u w:val="single"/>
        </w:rPr>
        <w:t>Setup:</w:t>
      </w:r>
    </w:p>
    <w:p w14:paraId="67ECF297" w14:textId="77777777" w:rsidR="00970259" w:rsidRDefault="00970259">
      <w:pPr>
        <w:widowControl w:val="0"/>
      </w:pPr>
    </w:p>
    <w:p w14:paraId="082381EC" w14:textId="77777777" w:rsidR="00970259" w:rsidRDefault="00484D5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2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553BDFE6" w14:textId="77777777" w:rsidR="00970259" w:rsidRDefault="00970259">
      <w:pPr>
        <w:widowControl w:val="0"/>
      </w:pPr>
    </w:p>
    <w:p w14:paraId="750957FD" w14:textId="77777777" w:rsidR="00970259" w:rsidRDefault="00484D5C">
      <w:pPr>
        <w:widowControl w:val="0"/>
      </w:pPr>
      <w:r>
        <w:t>Checkout MGI repository into ~/Develop/Workspaces</w:t>
      </w:r>
    </w:p>
    <w:p w14:paraId="02817229" w14:textId="77777777" w:rsidR="00970259" w:rsidRDefault="00970259">
      <w:pPr>
        <w:widowControl w:val="0"/>
      </w:pPr>
    </w:p>
    <w:p w14:paraId="3B053C14" w14:textId="77777777" w:rsidR="00970259" w:rsidRDefault="00484D5C">
      <w:pPr>
        <w:widowControl w:val="0"/>
      </w:pPr>
      <w:r>
        <w:t>cd ~/Develop</w:t>
      </w:r>
    </w:p>
    <w:p w14:paraId="52DE930C" w14:textId="77777777" w:rsidR="00970259" w:rsidRDefault="00484D5C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3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FBC24A7" w14:textId="77777777" w:rsidR="00970259" w:rsidRDefault="00484D5C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2FD6E6B9" w14:textId="77777777" w:rsidR="00970259" w:rsidRDefault="00484D5C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625E08B1" w14:textId="77777777" w:rsidR="00970259" w:rsidRDefault="00484D5C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C806510" w14:textId="77777777" w:rsidR="00970259" w:rsidRDefault="00484D5C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543F065F" w14:textId="77777777" w:rsidR="008A6D82" w:rsidRDefault="008A6D82">
      <w:pPr>
        <w:widowControl w:val="0"/>
      </w:pPr>
    </w:p>
    <w:p w14:paraId="142F49DC" w14:textId="77777777" w:rsidR="008A6D82" w:rsidRDefault="008A6D82" w:rsidP="008A6D82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10E44195" w14:textId="75313198" w:rsidR="008A6D82" w:rsidRDefault="008A6D82" w:rsidP="008A6D82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4B1ECD4" w14:textId="77777777" w:rsidR="00970259" w:rsidRDefault="00970259">
      <w:pPr>
        <w:widowControl w:val="0"/>
      </w:pPr>
    </w:p>
    <w:p w14:paraId="390B937D" w14:textId="77777777" w:rsidR="004E294A" w:rsidRDefault="004E294A" w:rsidP="004E294A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8FABA7" w14:textId="527C0E67" w:rsidR="00970259" w:rsidRPr="004E294A" w:rsidRDefault="004E294A" w:rsidP="004E294A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7CB8E401" w14:textId="77777777" w:rsidR="00970259" w:rsidRDefault="00970259">
      <w:pPr>
        <w:widowControl w:val="0"/>
      </w:pPr>
    </w:p>
    <w:p w14:paraId="5522F99E" w14:textId="77777777" w:rsidR="003435BA" w:rsidRDefault="003435BA" w:rsidP="003435BA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39CF144A" w14:textId="219A2593" w:rsidR="003435BA" w:rsidRPr="00FF4065" w:rsidRDefault="003435BA" w:rsidP="003435BA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UNIX platform can be found below.</w:t>
      </w:r>
    </w:p>
    <w:p w14:paraId="52E198B2" w14:textId="77777777" w:rsidR="003435BA" w:rsidRDefault="003435BA">
      <w:pPr>
        <w:widowControl w:val="0"/>
        <w:rPr>
          <w:b/>
        </w:rPr>
      </w:pPr>
    </w:p>
    <w:p w14:paraId="33ABD057" w14:textId="77777777" w:rsidR="003435BA" w:rsidRDefault="003435BA">
      <w:pPr>
        <w:widowControl w:val="0"/>
        <w:rPr>
          <w:b/>
        </w:rPr>
      </w:pPr>
    </w:p>
    <w:p w14:paraId="75C1ACC9" w14:textId="7CC174B0" w:rsidR="00970259" w:rsidRDefault="00484D5C">
      <w:pPr>
        <w:widowControl w:val="0"/>
      </w:pPr>
      <w:r>
        <w:rPr>
          <w:b/>
        </w:rPr>
        <w:t xml:space="preserve">For </w:t>
      </w:r>
      <w:proofErr w:type="spellStart"/>
      <w:r w:rsidR="003435BA">
        <w:rPr>
          <w:b/>
        </w:rPr>
        <w:t>lxml</w:t>
      </w:r>
      <w:proofErr w:type="spellEnd"/>
      <w:r>
        <w:rPr>
          <w:b/>
        </w:rPr>
        <w:t>:</w:t>
      </w:r>
    </w:p>
    <w:p w14:paraId="220E8B57" w14:textId="77777777" w:rsidR="00970259" w:rsidRDefault="00970259">
      <w:pPr>
        <w:widowControl w:val="0"/>
      </w:pPr>
    </w:p>
    <w:p w14:paraId="36CCE7D3" w14:textId="77777777" w:rsidR="00970259" w:rsidRDefault="00484D5C">
      <w:pPr>
        <w:widowControl w:val="0"/>
      </w:pPr>
      <w:r>
        <w:t>If you get the error “clang error: linker command failed”, then run the following command instead:</w:t>
      </w:r>
    </w:p>
    <w:p w14:paraId="6DE65062" w14:textId="77777777" w:rsidR="00970259" w:rsidRDefault="00484D5C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4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37A6AB6D" w14:textId="77777777" w:rsidR="00970259" w:rsidRDefault="00970259">
      <w:pPr>
        <w:widowControl w:val="0"/>
      </w:pPr>
    </w:p>
    <w:p w14:paraId="1830DFA8" w14:textId="77777777" w:rsidR="003435BA" w:rsidRPr="0055109A" w:rsidRDefault="003435BA" w:rsidP="003435BA">
      <w:pPr>
        <w:widowControl w:val="0"/>
        <w:rPr>
          <w:b/>
        </w:rPr>
      </w:pPr>
      <w:r w:rsidRPr="0055109A">
        <w:rPr>
          <w:b/>
        </w:rPr>
        <w:t xml:space="preserve">Running the </w:t>
      </w:r>
      <w:ins w:id="2" w:author="Sousa Amaral, Guillaume" w:date="2016-01-19T16:12:00Z">
        <w:r w:rsidR="00BB5854">
          <w:rPr>
            <w:b/>
          </w:rPr>
          <w:t>MRR</w:t>
        </w:r>
      </w:ins>
      <w:del w:id="3" w:author="Sousa Amaral, Guillaume" w:date="2016-01-19T16:12:00Z">
        <w:r w:rsidRPr="0055109A">
          <w:rPr>
            <w:b/>
          </w:rPr>
          <w:delText>MDCS</w:delText>
        </w:r>
      </w:del>
      <w:r w:rsidRPr="0055109A">
        <w:rPr>
          <w:b/>
        </w:rPr>
        <w:t xml:space="preserve"> for the first time:</w:t>
      </w:r>
    </w:p>
    <w:p w14:paraId="2600E023" w14:textId="77777777" w:rsidR="003435BA" w:rsidRDefault="003435BA" w:rsidP="003435BA">
      <w:pPr>
        <w:widowControl w:val="0"/>
      </w:pPr>
    </w:p>
    <w:p w14:paraId="0AA369B9" w14:textId="77777777" w:rsidR="003435BA" w:rsidRPr="004E1F8B" w:rsidRDefault="003435BA" w:rsidP="003435BA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3A1B8ADD" w14:textId="77777777" w:rsidR="003435BA" w:rsidRDefault="003435BA" w:rsidP="003435BA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ins w:id="4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proofErr w:type="spellEnd"/>
      <w:del w:id="5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4DAB2404" w14:textId="77777777" w:rsidR="003435BA" w:rsidRDefault="003435BA" w:rsidP="003435BA">
      <w:pPr>
        <w:widowControl w:val="0"/>
      </w:pPr>
    </w:p>
    <w:p w14:paraId="79AC9266" w14:textId="23288923" w:rsidR="00EB28F2" w:rsidRDefault="00EB28F2" w:rsidP="00EB28F2">
      <w:pPr>
        <w:pStyle w:val="ListParagraph"/>
        <w:widowControl w:val="0"/>
        <w:numPr>
          <w:ilvl w:val="0"/>
          <w:numId w:val="3"/>
        </w:numPr>
        <w:rPr>
          <w:ins w:id="6" w:author="Sousa Amaral, Guillaume" w:date="2016-01-19T16:12:00Z"/>
        </w:rPr>
      </w:pPr>
      <w:r>
        <w:t xml:space="preserve">python manage.py </w:t>
      </w:r>
      <w:del w:id="7" w:author="Sousa Amaral, Guillaume" w:date="2016-01-19T16:12:00Z">
        <w:r w:rsidR="003435BA">
          <w:delText>syncdb</w:delText>
        </w:r>
      </w:del>
      <w:ins w:id="8" w:author="Sousa Amaral, Guillaume" w:date="2016-01-19T16:12:00Z">
        <w:r>
          <w:t>migrate</w:t>
        </w:r>
      </w:ins>
    </w:p>
    <w:p w14:paraId="39917E3A" w14:textId="6C7944A5" w:rsidR="003435BA" w:rsidRDefault="00EB28F2">
      <w:pPr>
        <w:widowControl w:val="0"/>
        <w:ind w:left="360"/>
        <w:pPrChange w:id="9" w:author="Sousa Amaral, Guillaume" w:date="2016-01-19T16:12:00Z">
          <w:pPr>
            <w:pStyle w:val="ListParagraph"/>
            <w:widowControl w:val="0"/>
            <w:numPr>
              <w:numId w:val="3"/>
            </w:numPr>
            <w:ind w:hanging="360"/>
          </w:pPr>
        </w:pPrChange>
      </w:pPr>
      <w:ins w:id="10" w:author="Sousa Amaral, Guillaume" w:date="2016-01-19T16:12:00Z">
        <w:r>
          <w:tab/>
        </w:r>
        <w:proofErr w:type="gramStart"/>
        <w:r>
          <w:t>python</w:t>
        </w:r>
        <w:proofErr w:type="gramEnd"/>
        <w:r>
          <w:t xml:space="preserve"> manage.py </w:t>
        </w:r>
        <w:proofErr w:type="spellStart"/>
        <w:r>
          <w:t>createsuperuser</w:t>
        </w:r>
      </w:ins>
      <w:proofErr w:type="spellEnd"/>
    </w:p>
    <w:p w14:paraId="1DA44992" w14:textId="77777777" w:rsidR="003435BA" w:rsidRDefault="003435BA" w:rsidP="003435BA">
      <w:pPr>
        <w:pStyle w:val="ListParagraph"/>
        <w:widowControl w:val="0"/>
      </w:pPr>
    </w:p>
    <w:p w14:paraId="42A718FE" w14:textId="77777777" w:rsidR="003435BA" w:rsidRDefault="003435BA" w:rsidP="003435BA">
      <w:pPr>
        <w:pStyle w:val="ListParagraph"/>
        <w:widowControl w:val="0"/>
      </w:pPr>
      <w:r>
        <w:t>Answer yes to:</w:t>
      </w:r>
    </w:p>
    <w:p w14:paraId="1F768F88" w14:textId="77777777" w:rsidR="003435BA" w:rsidRDefault="003435BA" w:rsidP="003435BA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6D2448" w14:textId="77777777" w:rsidR="003435BA" w:rsidRPr="00160D3B" w:rsidRDefault="003435BA" w:rsidP="003435BA">
      <w:pPr>
        <w:pStyle w:val="ListParagraph"/>
        <w:widowControl w:val="0"/>
      </w:pPr>
      <w:r>
        <w:t>Would you like to create one now? (</w:t>
      </w:r>
      <w:proofErr w:type="gramStart"/>
      <w:r>
        <w:t>yes</w:t>
      </w:r>
      <w:proofErr w:type="gramEnd"/>
      <w:r>
        <w:t>/no):yes</w:t>
      </w:r>
    </w:p>
    <w:p w14:paraId="5015A9C2" w14:textId="77777777" w:rsidR="003435BA" w:rsidRDefault="003435BA" w:rsidP="003435BA">
      <w:pPr>
        <w:widowControl w:val="0"/>
      </w:pPr>
    </w:p>
    <w:p w14:paraId="6A1E5BE1" w14:textId="77777777" w:rsidR="003435BA" w:rsidRDefault="003435BA" w:rsidP="003435BA">
      <w:pPr>
        <w:widowControl w:val="0"/>
      </w:pPr>
    </w:p>
    <w:p w14:paraId="29B7AFDD" w14:textId="77777777" w:rsidR="003435BA" w:rsidRDefault="003435BA" w:rsidP="003435BA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06E2850F" w14:textId="77777777" w:rsidR="003435BA" w:rsidRDefault="003435BA" w:rsidP="003435BA">
      <w:pPr>
        <w:spacing w:line="240" w:lineRule="auto"/>
        <w:textAlignment w:val="baseline"/>
        <w:rPr>
          <w:b/>
        </w:rPr>
      </w:pPr>
    </w:p>
    <w:p w14:paraId="3B1746C6" w14:textId="77777777" w:rsidR="003435BA" w:rsidRPr="0055109A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0702E7DC" w14:textId="77777777" w:rsidR="003435BA" w:rsidRDefault="003435BA" w:rsidP="003435BA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ins w:id="11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proofErr w:type="spellEnd"/>
      <w:del w:id="12" w:author="Sousa Amaral, Guillaume" w:date="2016-01-19T16:12:00Z">
        <w:r w:rsidRPr="000B16D5">
          <w:rPr>
            <w:rFonts w:eastAsia="Times New Roman"/>
            <w:sz w:val="23"/>
            <w:szCs w:val="23"/>
          </w:rPr>
          <w:delText>mdcs</w:delText>
        </w:r>
      </w:del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3F0BD1DC" w14:textId="77777777" w:rsidR="003435BA" w:rsidRPr="004E1F8B" w:rsidRDefault="003435BA" w:rsidP="003435B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37EC042" w14:textId="77777777" w:rsidR="003435BA" w:rsidRPr="004E1F8B" w:rsidRDefault="003435BA" w:rsidP="003435BA">
      <w:pPr>
        <w:pStyle w:val="ListParagraph"/>
        <w:numPr>
          <w:ilvl w:val="0"/>
          <w:numId w:val="4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ins w:id="13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del w:id="14" w:author="Sousa Amaral, Guillaume" w:date="2016-01-19T16:12:00Z">
        <w:r>
          <w:rPr>
            <w:rFonts w:eastAsia="Times New Roman"/>
            <w:sz w:val="23"/>
            <w:szCs w:val="23"/>
          </w:rPr>
          <w:delText>MDCS</w:delText>
        </w:r>
      </w:del>
      <w:r>
        <w:rPr>
          <w:rFonts w:eastAsia="Times New Roman"/>
          <w:sz w:val="23"/>
          <w:szCs w:val="23"/>
        </w:rPr>
        <w:t xml:space="preserve">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0A28DEC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272B90CB" w14:textId="77777777" w:rsidR="003435BA" w:rsidRPr="004E1F8B" w:rsidRDefault="003435BA" w:rsidP="003435BA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ins w:id="15" w:author="Sousa Amaral, Guillaume" w:date="2016-01-19T16:12:00Z">
        <w:r w:rsidR="00BB5854">
          <w:rPr>
            <w:rFonts w:eastAsia="Times New Roman"/>
            <w:sz w:val="23"/>
            <w:szCs w:val="23"/>
          </w:rPr>
          <w:t>mrr</w:t>
        </w:r>
      </w:ins>
      <w:proofErr w:type="spellEnd"/>
      <w:del w:id="16" w:author="Sousa Amaral, Guillaume" w:date="2016-01-19T16:12:00Z">
        <w:r w:rsidRPr="004E1F8B">
          <w:rPr>
            <w:rFonts w:eastAsia="Times New Roman"/>
            <w:sz w:val="23"/>
            <w:szCs w:val="23"/>
          </w:rPr>
          <w:delText>mdcs</w:delText>
        </w:r>
      </w:del>
    </w:p>
    <w:p w14:paraId="4D5E918A" w14:textId="77777777" w:rsidR="003435BA" w:rsidRDefault="003435BA" w:rsidP="003435BA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40023426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</w:p>
    <w:p w14:paraId="2F97678E" w14:textId="77777777" w:rsidR="003435BA" w:rsidRDefault="003435BA" w:rsidP="003435BA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0.0.0.0</w:t>
      </w:r>
      <w:proofErr w:type="gramStart"/>
      <w:r>
        <w:rPr>
          <w:rFonts w:eastAsia="Times New Roman"/>
          <w:sz w:val="23"/>
          <w:szCs w:val="23"/>
        </w:rPr>
        <w:t>:&lt;</w:t>
      </w:r>
      <w:proofErr w:type="gramEnd"/>
      <w:r>
        <w:rPr>
          <w:rFonts w:eastAsia="Times New Roman"/>
          <w:sz w:val="23"/>
          <w:szCs w:val="23"/>
        </w:rPr>
        <w:t>port&gt;</w:t>
      </w:r>
    </w:p>
    <w:p w14:paraId="09FBBA33" w14:textId="77777777" w:rsidR="00970259" w:rsidRDefault="00970259">
      <w:pPr>
        <w:widowControl w:val="0"/>
      </w:pPr>
    </w:p>
    <w:p w14:paraId="32CA5BCF" w14:textId="77777777" w:rsidR="003435BA" w:rsidRDefault="003435BA">
      <w:pPr>
        <w:widowControl w:val="0"/>
      </w:pPr>
    </w:p>
    <w:p w14:paraId="1922DE51" w14:textId="77777777" w:rsidR="00970259" w:rsidRDefault="00484D5C">
      <w:pPr>
        <w:widowControl w:val="0"/>
      </w:pPr>
      <w:r>
        <w:rPr>
          <w:b/>
          <w:u w:val="single"/>
        </w:rPr>
        <w:t>Access:</w:t>
      </w:r>
    </w:p>
    <w:p w14:paraId="69B78E35" w14:textId="77777777" w:rsidR="00970259" w:rsidRDefault="00970259">
      <w:pPr>
        <w:widowControl w:val="0"/>
      </w:pPr>
    </w:p>
    <w:p w14:paraId="41D77DB7" w14:textId="390348E1" w:rsidR="00970259" w:rsidRDefault="00484D5C">
      <w:pPr>
        <w:widowControl w:val="0"/>
      </w:pPr>
      <w:r>
        <w:t xml:space="preserve">For </w:t>
      </w:r>
      <w:r w:rsidR="00364CD0" w:rsidRPr="00364CD0">
        <w:t>Materials Resource Registry</w:t>
      </w:r>
      <w:r>
        <w:t>, Go to</w:t>
      </w:r>
      <w:proofErr w:type="gramStart"/>
      <w:r>
        <w:t xml:space="preserve">:  </w:t>
      </w:r>
      <w:proofErr w:type="gramEnd"/>
      <w:hyperlink r:id="rId15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02FEB5FE" w14:textId="77777777" w:rsidR="00970259" w:rsidRDefault="00970259">
      <w:pPr>
        <w:widowControl w:val="0"/>
      </w:pPr>
    </w:p>
    <w:p w14:paraId="009882F5" w14:textId="7FC31A4F" w:rsidR="00970259" w:rsidRDefault="00484D5C">
      <w:pPr>
        <w:widowControl w:val="0"/>
      </w:pPr>
      <w:r>
        <w:t xml:space="preserve">For </w:t>
      </w:r>
      <w:r w:rsidR="00364CD0" w:rsidRPr="00364CD0">
        <w:t>Materials Resource Registry</w:t>
      </w:r>
      <w:bookmarkStart w:id="17" w:name="_GoBack"/>
      <w:bookmarkEnd w:id="17"/>
      <w:r>
        <w:t xml:space="preserve"> Administration, Go to:  </w:t>
      </w:r>
      <w:hyperlink r:id="rId16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75E48E86" w14:textId="77777777" w:rsidR="00970259" w:rsidRDefault="00970259">
      <w:pPr>
        <w:widowControl w:val="0"/>
      </w:pPr>
    </w:p>
    <w:p w14:paraId="5C3CB13E" w14:textId="77777777" w:rsidR="00970259" w:rsidRDefault="00970259"/>
    <w:sectPr w:rsidR="0097025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59"/>
    <w:rsid w:val="00011893"/>
    <w:rsid w:val="00275C26"/>
    <w:rsid w:val="003435BA"/>
    <w:rsid w:val="00364CD0"/>
    <w:rsid w:val="00484D5C"/>
    <w:rsid w:val="004E294A"/>
    <w:rsid w:val="006B5D46"/>
    <w:rsid w:val="007C4FF5"/>
    <w:rsid w:val="007F0DD3"/>
    <w:rsid w:val="008A6D82"/>
    <w:rsid w:val="00961656"/>
    <w:rsid w:val="00970259"/>
    <w:rsid w:val="00AD471C"/>
    <w:rsid w:val="00BB5854"/>
    <w:rsid w:val="00DE3F48"/>
    <w:rsid w:val="00EB28F2"/>
    <w:rsid w:val="00FD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4DE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  <w:style w:type="paragraph" w:styleId="Revision">
    <w:name w:val="Revision"/>
    <w:hidden/>
    <w:uiPriority w:val="99"/>
    <w:semiHidden/>
    <w:rsid w:val="00DE3F4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F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4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484D5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  <w:style w:type="paragraph" w:styleId="Revision">
    <w:name w:val="Revision"/>
    <w:hidden/>
    <w:uiPriority w:val="99"/>
    <w:semiHidden/>
    <w:rsid w:val="00DE3F4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F4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://www.pip-installer.org/en/latest/installing.html" TargetMode="External"/><Relationship Id="rId13" Type="http://schemas.openxmlformats.org/officeDocument/2006/relationships/hyperlink" Target="http://virtualenvwrapper.readthedocs.org/en/latest/" TargetMode="External"/><Relationship Id="rId14" Type="http://schemas.openxmlformats.org/officeDocument/2006/relationships/hyperlink" Target="http://lxml.de/installation.html" TargetMode="External"/><Relationship Id="rId15" Type="http://schemas.openxmlformats.org/officeDocument/2006/relationships/hyperlink" Target="http://127.0.0.1:8000/" TargetMode="External"/><Relationship Id="rId16" Type="http://schemas.openxmlformats.org/officeDocument/2006/relationships/hyperlink" Target="http://127.0.0.1:8000/admi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515</Words>
  <Characters>2942</Characters>
  <Application>Microsoft Macintosh Word</Application>
  <DocSecurity>0</DocSecurity>
  <Lines>24</Lines>
  <Paragraphs>6</Paragraphs>
  <ScaleCrop>false</ScaleCrop>
  <Company>NIST</Company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Unix.docx</dc:title>
  <dc:creator>Sousa Amaral, Guillaume</dc:creator>
  <cp:lastModifiedBy>Pierre Francois Rigodiat</cp:lastModifiedBy>
  <cp:revision>3</cp:revision>
  <dcterms:created xsi:type="dcterms:W3CDTF">2014-12-04T19:45:00Z</dcterms:created>
  <dcterms:modified xsi:type="dcterms:W3CDTF">2016-07-29T15:33:00Z</dcterms:modified>
</cp:coreProperties>
</file>