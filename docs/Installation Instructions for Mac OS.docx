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C193CBC" w14:textId="77777777" w:rsidR="00070784" w:rsidRDefault="0023053D">
      <w:pPr>
        <w:widowControl w:val="0"/>
        <w:jc w:val="center"/>
      </w:pPr>
      <w:r>
        <w:rPr>
          <w:sz w:val="36"/>
        </w:rPr>
        <w:t xml:space="preserve">Installation </w:t>
      </w:r>
      <w:r w:rsidR="00327393">
        <w:rPr>
          <w:sz w:val="36"/>
        </w:rPr>
        <w:t>Instructions</w:t>
      </w:r>
      <w:r>
        <w:rPr>
          <w:sz w:val="36"/>
        </w:rPr>
        <w:t xml:space="preserve"> (MAC OS X)</w:t>
      </w:r>
    </w:p>
    <w:p w14:paraId="5F3BD5BB" w14:textId="77777777" w:rsidR="00070784" w:rsidRDefault="0023053D">
      <w:pPr>
        <w:widowControl w:val="0"/>
        <w:jc w:val="center"/>
      </w:pPr>
      <w:r>
        <w:rPr>
          <w:sz w:val="36"/>
        </w:rPr>
        <w:t>for Materials Data Curation System</w:t>
      </w:r>
    </w:p>
    <w:p w14:paraId="63ABB804" w14:textId="77777777" w:rsidR="00070784" w:rsidRDefault="00070784">
      <w:pPr>
        <w:widowControl w:val="0"/>
      </w:pPr>
    </w:p>
    <w:p w14:paraId="4DBF53FC" w14:textId="77777777" w:rsidR="00070784" w:rsidRDefault="0023053D">
      <w:pPr>
        <w:widowControl w:val="0"/>
      </w:pPr>
      <w:r>
        <w:rPr>
          <w:b/>
          <w:u w:val="single"/>
        </w:rPr>
        <w:t>For Operating System:</w:t>
      </w:r>
    </w:p>
    <w:p w14:paraId="4005BEEB" w14:textId="77777777" w:rsidR="00070784" w:rsidRDefault="00070784">
      <w:pPr>
        <w:widowControl w:val="0"/>
      </w:pPr>
    </w:p>
    <w:p w14:paraId="377A0514" w14:textId="77777777" w:rsidR="00070784" w:rsidRDefault="0023053D">
      <w:pPr>
        <w:widowControl w:val="0"/>
      </w:pPr>
      <w:r>
        <w:t>Mac OS X</w:t>
      </w:r>
    </w:p>
    <w:p w14:paraId="5F21A396" w14:textId="77777777" w:rsidR="00070784" w:rsidRDefault="00070784">
      <w:pPr>
        <w:widowControl w:val="0"/>
      </w:pPr>
    </w:p>
    <w:p w14:paraId="288D8ABC" w14:textId="77777777" w:rsidR="00070784" w:rsidRDefault="0023053D">
      <w:pPr>
        <w:widowControl w:val="0"/>
      </w:pPr>
      <w:r>
        <w:rPr>
          <w:b/>
          <w:u w:val="single"/>
        </w:rPr>
        <w:t>Prerequisites</w:t>
      </w:r>
    </w:p>
    <w:p w14:paraId="59100E96" w14:textId="77777777" w:rsidR="00070784" w:rsidRDefault="00070784">
      <w:pPr>
        <w:widowControl w:val="0"/>
      </w:pPr>
    </w:p>
    <w:p w14:paraId="580C647C" w14:textId="77777777" w:rsidR="00070784" w:rsidRDefault="0023053D">
      <w:pPr>
        <w:widowControl w:val="0"/>
      </w:pPr>
      <w:r>
        <w:t>Python 2.7.2 (brew install python)</w:t>
      </w:r>
    </w:p>
    <w:p w14:paraId="6E77DAA3" w14:textId="77777777" w:rsidR="00070784" w:rsidRDefault="0023053D">
      <w:pPr>
        <w:widowControl w:val="0"/>
      </w:pPr>
      <w:r>
        <w:t>pip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04C4785" w14:textId="77777777" w:rsidR="00070784" w:rsidRDefault="00070784">
      <w:pPr>
        <w:widowControl w:val="0"/>
      </w:pPr>
    </w:p>
    <w:p w14:paraId="6960922E" w14:textId="77777777" w:rsidR="00070784" w:rsidRDefault="0023053D">
      <w:pPr>
        <w:widowControl w:val="0"/>
      </w:pPr>
      <w:r>
        <w:t>Install Python:</w:t>
      </w:r>
    </w:p>
    <w:p w14:paraId="38D4D8E3" w14:textId="77777777" w:rsidR="00070784" w:rsidRDefault="0023053D">
      <w:pPr>
        <w:widowControl w:val="0"/>
      </w:pPr>
      <w:r>
        <w:t>cd ~/</w:t>
      </w:r>
    </w:p>
    <w:p w14:paraId="58913EB3" w14:textId="77777777" w:rsidR="00070784" w:rsidRDefault="0023053D">
      <w:pPr>
        <w:widowControl w:val="0"/>
      </w:pPr>
      <w:r>
        <w:t>curl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14:paraId="571F48BF" w14:textId="77777777" w:rsidR="00070784" w:rsidRDefault="0023053D">
      <w:pPr>
        <w:widowControl w:val="0"/>
      </w:pPr>
      <w:r>
        <w:t>tar xzf Python-2.7.2.tgz</w:t>
      </w:r>
    </w:p>
    <w:p w14:paraId="66369A8E" w14:textId="77777777" w:rsidR="00070784" w:rsidRDefault="0023053D">
      <w:pPr>
        <w:widowControl w:val="0"/>
      </w:pPr>
      <w:r>
        <w:t>cd python-2.7.2</w:t>
      </w:r>
    </w:p>
    <w:p w14:paraId="57D42B40" w14:textId="77777777" w:rsidR="00070784" w:rsidRDefault="0023053D">
      <w:pPr>
        <w:widowControl w:val="0"/>
      </w:pPr>
      <w:r>
        <w:t>./configure (if Mac pop-up prompts for gcc Mac package, click on Install, and run again)</w:t>
      </w:r>
    </w:p>
    <w:p w14:paraId="018C2526" w14:textId="77777777" w:rsidR="00070784" w:rsidRDefault="0023053D">
      <w:pPr>
        <w:widowControl w:val="0"/>
      </w:pPr>
      <w:r>
        <w:t>make altinstall prefix=~/usr/local exec-prefix=~/usr/local</w:t>
      </w:r>
    </w:p>
    <w:p w14:paraId="7879CFAF" w14:textId="77777777" w:rsidR="00070784" w:rsidRDefault="0023053D">
      <w:pPr>
        <w:widowControl w:val="0"/>
      </w:pPr>
      <w:r>
        <w:t>alias python='~/usr/local/bin/python2.7'</w:t>
      </w:r>
    </w:p>
    <w:p w14:paraId="74216535" w14:textId="77777777" w:rsidR="00070784" w:rsidRDefault="00070784">
      <w:pPr>
        <w:widowControl w:val="0"/>
      </w:pPr>
    </w:p>
    <w:p w14:paraId="40349891" w14:textId="77777777" w:rsidR="00070784" w:rsidRDefault="0023053D">
      <w:pPr>
        <w:widowControl w:val="0"/>
      </w:pPr>
      <w:r>
        <w:t>Install pip:</w:t>
      </w:r>
    </w:p>
    <w:p w14:paraId="3CCDC552" w14:textId="77777777" w:rsidR="00070784" w:rsidRDefault="0023053D">
      <w:pPr>
        <w:widowControl w:val="0"/>
      </w:pPr>
      <w:r>
        <w:t>curl</w:t>
      </w:r>
      <w:hyperlink r:id="rId11">
        <w:r>
          <w:t xml:space="preserve"> </w:t>
        </w:r>
      </w:hyperlink>
      <w:hyperlink r:id="rId12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3D17C20A" w14:textId="77777777" w:rsidR="00070784" w:rsidRDefault="0023053D">
      <w:pPr>
        <w:widowControl w:val="0"/>
      </w:pPr>
      <w:r>
        <w:t>python get-pip.py</w:t>
      </w:r>
    </w:p>
    <w:p w14:paraId="537BDF03" w14:textId="77777777" w:rsidR="00070784" w:rsidRDefault="0023053D">
      <w:pPr>
        <w:widowControl w:val="0"/>
      </w:pPr>
      <w:r>
        <w:t>alias pip=~/usr/local/bin/pip</w:t>
      </w:r>
    </w:p>
    <w:p w14:paraId="522746B6" w14:textId="77777777" w:rsidR="00070784" w:rsidRDefault="00070784">
      <w:pPr>
        <w:widowControl w:val="0"/>
      </w:pPr>
    </w:p>
    <w:p w14:paraId="47D09F0A" w14:textId="77777777" w:rsidR="00070784" w:rsidRDefault="0023053D">
      <w:pPr>
        <w:widowControl w:val="0"/>
      </w:pPr>
      <w:r>
        <w:t>Any installed package via pip will now go under your '~/usr/local/lib/python2.7/site-packages' directory.</w:t>
      </w:r>
    </w:p>
    <w:p w14:paraId="755CAD31" w14:textId="77777777" w:rsidR="0080512D" w:rsidRDefault="0080512D">
      <w:pPr>
        <w:widowControl w:val="0"/>
      </w:pPr>
    </w:p>
    <w:p w14:paraId="53C63F0B" w14:textId="77777777" w:rsidR="0080512D" w:rsidRDefault="0080512D" w:rsidP="0080512D">
      <w:pPr>
        <w:widowControl w:val="0"/>
      </w:pPr>
      <w:r>
        <w:t>Install redis server:</w:t>
      </w:r>
    </w:p>
    <w:p w14:paraId="12E5F60A" w14:textId="1B1C9B00" w:rsidR="002A7238" w:rsidRDefault="002A7238" w:rsidP="0080512D">
      <w:pPr>
        <w:widowControl w:val="0"/>
      </w:pPr>
      <w:r>
        <w:t>First, install the brew command:</w:t>
      </w:r>
    </w:p>
    <w:p w14:paraId="0FF90A98" w14:textId="33731FC6" w:rsidR="00F13FFD" w:rsidRDefault="002A7238" w:rsidP="0080512D">
      <w:pPr>
        <w:widowControl w:val="0"/>
      </w:pPr>
      <w:r>
        <w:tab/>
      </w:r>
      <w:r w:rsidR="00F13FFD" w:rsidRPr="00F13FFD">
        <w:t>ruby -e "$(curl -fsSL https://raw.githubusercontent.com/Homebrew/install/master/install)"</w:t>
      </w:r>
    </w:p>
    <w:p w14:paraId="6296C16D" w14:textId="4C874BE9" w:rsidR="002A7238" w:rsidRDefault="002A7238" w:rsidP="0080512D">
      <w:pPr>
        <w:widowControl w:val="0"/>
      </w:pPr>
      <w:r>
        <w:t>Then install redis server using brew:</w:t>
      </w:r>
    </w:p>
    <w:p w14:paraId="776D763D" w14:textId="7D781743" w:rsidR="0080512D" w:rsidRDefault="002A7238" w:rsidP="0080512D">
      <w:pPr>
        <w:widowControl w:val="0"/>
      </w:pPr>
      <w:r>
        <w:tab/>
      </w:r>
      <w:bookmarkStart w:id="0" w:name="_GoBack"/>
      <w:bookmarkEnd w:id="0"/>
      <w:r w:rsidR="0080512D">
        <w:t>brew install redis</w:t>
      </w:r>
    </w:p>
    <w:p w14:paraId="3D5DFBEB" w14:textId="77777777" w:rsidR="0080512D" w:rsidRDefault="0080512D" w:rsidP="0080512D">
      <w:pPr>
        <w:widowControl w:val="0"/>
      </w:pPr>
    </w:p>
    <w:p w14:paraId="599646A7" w14:textId="77777777" w:rsidR="0080512D" w:rsidRDefault="0080512D" w:rsidP="0080512D">
      <w:pPr>
        <w:widowControl w:val="0"/>
      </w:pPr>
      <w:r>
        <w:t>Please check out the following link if you got a problem during the brew install:</w:t>
      </w:r>
    </w:p>
    <w:p w14:paraId="7F6D3412" w14:textId="75215E2A" w:rsidR="0080512D" w:rsidRDefault="0080512D" w:rsidP="0080512D">
      <w:pPr>
        <w:widowControl w:val="0"/>
      </w:pPr>
      <w:r>
        <w:t>http://apple.stackexchange.com/questions/153790/how-to-fix-brew-after-osx-upgrade-to-yosemite</w:t>
      </w:r>
    </w:p>
    <w:p w14:paraId="29722431" w14:textId="77777777" w:rsidR="00070784" w:rsidRDefault="00070784">
      <w:pPr>
        <w:widowControl w:val="0"/>
      </w:pPr>
    </w:p>
    <w:p w14:paraId="2E48E37E" w14:textId="77777777" w:rsidR="00070784" w:rsidRDefault="0023053D">
      <w:pPr>
        <w:widowControl w:val="0"/>
      </w:pPr>
      <w:r>
        <w:rPr>
          <w:b/>
          <w:u w:val="single"/>
        </w:rPr>
        <w:t>Setup:</w:t>
      </w:r>
    </w:p>
    <w:p w14:paraId="3D4C1863" w14:textId="77777777" w:rsidR="00070784" w:rsidRDefault="00070784">
      <w:pPr>
        <w:widowControl w:val="0"/>
      </w:pPr>
    </w:p>
    <w:p w14:paraId="2B506FF9" w14:textId="77777777" w:rsidR="00070784" w:rsidRDefault="0023053D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47E46D69" w14:textId="77777777" w:rsidR="00070784" w:rsidRDefault="00070784">
      <w:pPr>
        <w:widowControl w:val="0"/>
      </w:pPr>
    </w:p>
    <w:p w14:paraId="214639B3" w14:textId="77777777" w:rsidR="00070784" w:rsidRDefault="0023053D">
      <w:pPr>
        <w:widowControl w:val="0"/>
      </w:pPr>
      <w:r>
        <w:t>Checkout MGI repository into ~/Develop/Workspaces</w:t>
      </w:r>
    </w:p>
    <w:p w14:paraId="1E2058BA" w14:textId="77777777" w:rsidR="00070784" w:rsidRDefault="00070784">
      <w:pPr>
        <w:widowControl w:val="0"/>
      </w:pPr>
    </w:p>
    <w:p w14:paraId="59F8A319" w14:textId="77777777" w:rsidR="00070784" w:rsidRDefault="0023053D">
      <w:pPr>
        <w:widowControl w:val="0"/>
      </w:pPr>
      <w:r>
        <w:t>cd ~/Develop</w:t>
      </w:r>
    </w:p>
    <w:p w14:paraId="3295D385" w14:textId="77777777" w:rsidR="00070784" w:rsidRDefault="0023053D">
      <w:pPr>
        <w:widowControl w:val="0"/>
      </w:pPr>
      <w:r>
        <w:t>pip install virtualenvwrapper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38E05C33" w14:textId="77777777" w:rsidR="00070784" w:rsidRDefault="0023053D">
      <w:pPr>
        <w:widowControl w:val="0"/>
      </w:pPr>
      <w:r>
        <w:t>export WORKON_HOME=~/Develop/Envs</w:t>
      </w:r>
    </w:p>
    <w:p w14:paraId="123DE3ED" w14:textId="77777777" w:rsidR="00070784" w:rsidRDefault="0023053D">
      <w:pPr>
        <w:widowControl w:val="0"/>
      </w:pPr>
      <w:r>
        <w:t>mkdir -p $WORKON_HOME</w:t>
      </w:r>
    </w:p>
    <w:p w14:paraId="6B5DB4F1" w14:textId="77777777" w:rsidR="00070784" w:rsidRDefault="0023053D">
      <w:pPr>
        <w:widowControl w:val="0"/>
      </w:pPr>
      <w:r>
        <w:t>source ~/usr/local/bin/virtualenvwrapper.sh</w:t>
      </w:r>
    </w:p>
    <w:p w14:paraId="04F36416" w14:textId="77777777" w:rsidR="00070784" w:rsidRDefault="0023053D">
      <w:pPr>
        <w:widowControl w:val="0"/>
      </w:pPr>
      <w:r>
        <w:rPr>
          <w:highlight w:val="white"/>
        </w:rPr>
        <w:t>mkvirtualenv</w:t>
      </w:r>
      <w:r>
        <w:t xml:space="preserve"> mgi</w:t>
      </w:r>
    </w:p>
    <w:p w14:paraId="08534E14" w14:textId="77777777" w:rsidR="00070784" w:rsidRDefault="00070784">
      <w:pPr>
        <w:widowControl w:val="0"/>
      </w:pPr>
    </w:p>
    <w:p w14:paraId="5149AF76" w14:textId="77777777" w:rsidR="00DB5C64" w:rsidRDefault="00DB5C64" w:rsidP="00DB5C64">
      <w:pPr>
        <w:widowControl w:val="0"/>
      </w:pPr>
      <w:r>
        <w:t>source ~/usr/local/bin/virtualenvwrapper.sh</w:t>
      </w:r>
    </w:p>
    <w:p w14:paraId="3C128839" w14:textId="462C6F8F" w:rsidR="00DB5C64" w:rsidRDefault="00DB5C64">
      <w:pPr>
        <w:widowControl w:val="0"/>
      </w:pPr>
      <w:r>
        <w:t>workon mgi</w:t>
      </w:r>
    </w:p>
    <w:p w14:paraId="1A1F4122" w14:textId="77777777" w:rsidR="00DB5C64" w:rsidRDefault="00DB5C64">
      <w:pPr>
        <w:widowControl w:val="0"/>
      </w:pPr>
    </w:p>
    <w:p w14:paraId="0144D56B" w14:textId="77777777" w:rsidR="00B9602D" w:rsidRDefault="00B9602D" w:rsidP="00B9602D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4D88E984" w14:textId="70D072C2" w:rsidR="00070784" w:rsidRPr="00B9602D" w:rsidRDefault="00B9602D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6F60830D" w14:textId="77777777" w:rsidR="00070784" w:rsidRDefault="00070784">
      <w:pPr>
        <w:widowControl w:val="0"/>
      </w:pPr>
    </w:p>
    <w:p w14:paraId="2416B92C" w14:textId="77777777" w:rsidR="00787E29" w:rsidRDefault="00787E29" w:rsidP="00787E29">
      <w:pPr>
        <w:widowControl w:val="0"/>
        <w:rPr>
          <w:b/>
        </w:rPr>
      </w:pPr>
      <w:r>
        <w:rPr>
          <w:b/>
        </w:rPr>
        <w:t>Install all required python packages:</w:t>
      </w:r>
    </w:p>
    <w:p w14:paraId="16CA9658" w14:textId="02B44969" w:rsidR="00787E29" w:rsidRDefault="00787E29" w:rsidP="00787E29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Mac OS platform can be found below.</w:t>
      </w:r>
    </w:p>
    <w:p w14:paraId="03F243A0" w14:textId="77777777" w:rsidR="00787E29" w:rsidRDefault="00787E29" w:rsidP="00787E29">
      <w:pPr>
        <w:widowControl w:val="0"/>
        <w:rPr>
          <w:b/>
        </w:rPr>
      </w:pPr>
    </w:p>
    <w:p w14:paraId="5421479F" w14:textId="001913D1" w:rsidR="00787E29" w:rsidRPr="00787E29" w:rsidRDefault="00787E29" w:rsidP="00787E29">
      <w:pPr>
        <w:widowControl w:val="0"/>
        <w:rPr>
          <w:b/>
        </w:rPr>
      </w:pPr>
      <w:r>
        <w:rPr>
          <w:b/>
        </w:rPr>
        <w:t>For lxml</w:t>
      </w:r>
      <w:r w:rsidRPr="00B53C52">
        <w:rPr>
          <w:b/>
        </w:rPr>
        <w:t>:</w:t>
      </w:r>
    </w:p>
    <w:p w14:paraId="44BC0FD3" w14:textId="77777777" w:rsidR="00070784" w:rsidRDefault="00070784">
      <w:pPr>
        <w:widowControl w:val="0"/>
      </w:pPr>
    </w:p>
    <w:p w14:paraId="166174F6" w14:textId="77777777" w:rsidR="00070784" w:rsidRDefault="0023053D">
      <w:pPr>
        <w:widowControl w:val="0"/>
      </w:pPr>
      <w:r>
        <w:t>If you get the error “clang error: linker command failed”, then run the following command instead:</w:t>
      </w:r>
    </w:p>
    <w:p w14:paraId="33D0C807" w14:textId="77777777" w:rsidR="00070784" w:rsidRDefault="0023053D">
      <w:pPr>
        <w:widowControl w:val="0"/>
      </w:pPr>
      <w:r>
        <w:t>STATIC_DEPS=true pip install lxml (</w:t>
      </w:r>
      <w:hyperlink r:id="rId15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021EE2FA" w14:textId="77777777" w:rsidR="00787E29" w:rsidRPr="0055109A" w:rsidRDefault="00787E29" w:rsidP="00787E29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75F63CF3" w14:textId="77777777" w:rsidR="00787E29" w:rsidRDefault="00787E29" w:rsidP="00787E29">
      <w:pPr>
        <w:widowControl w:val="0"/>
      </w:pPr>
    </w:p>
    <w:p w14:paraId="028D35F6" w14:textId="77777777" w:rsidR="00787E29" w:rsidRPr="004E1F8B" w:rsidRDefault="00787E29" w:rsidP="00787E29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mongodb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7E5BD656" w14:textId="77777777" w:rsidR="00787E29" w:rsidRDefault="00787E29" w:rsidP="00787E29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>
        <w:rPr>
          <w:rFonts w:eastAsia="Times New Roman"/>
          <w:sz w:val="23"/>
          <w:szCs w:val="23"/>
        </w:rPr>
        <w:t>--config /path/to/mdcs/conf/mongodb.conf</w:t>
      </w:r>
    </w:p>
    <w:p w14:paraId="243A9563" w14:textId="77777777" w:rsidR="00787E29" w:rsidRDefault="00787E29" w:rsidP="00787E29">
      <w:pPr>
        <w:widowControl w:val="0"/>
      </w:pPr>
    </w:p>
    <w:p w14:paraId="42E45D2E" w14:textId="2A3105F3" w:rsidR="003B6B11" w:rsidRDefault="003B6B11" w:rsidP="003B6B11">
      <w:pPr>
        <w:pStyle w:val="ListParagraph"/>
        <w:widowControl w:val="0"/>
        <w:numPr>
          <w:ilvl w:val="0"/>
          <w:numId w:val="2"/>
        </w:numPr>
      </w:pPr>
      <w:r>
        <w:t>python manage.py migrate</w:t>
      </w:r>
    </w:p>
    <w:p w14:paraId="7681AFFB" w14:textId="4DD7920A" w:rsidR="00787E29" w:rsidRDefault="003B6B11" w:rsidP="003B6B11">
      <w:pPr>
        <w:widowControl w:val="0"/>
        <w:ind w:left="360"/>
      </w:pPr>
      <w:r>
        <w:tab/>
        <w:t>python manage.py createsuperuser</w:t>
      </w:r>
    </w:p>
    <w:p w14:paraId="68493926" w14:textId="77777777" w:rsidR="00787E29" w:rsidRDefault="00787E29" w:rsidP="00787E29">
      <w:pPr>
        <w:pStyle w:val="ListParagraph"/>
        <w:widowControl w:val="0"/>
      </w:pPr>
    </w:p>
    <w:p w14:paraId="5C226881" w14:textId="77777777" w:rsidR="00787E29" w:rsidRDefault="00787E29" w:rsidP="00787E29">
      <w:pPr>
        <w:pStyle w:val="ListParagraph"/>
        <w:widowControl w:val="0"/>
      </w:pPr>
      <w:r>
        <w:t>Answer yes to:</w:t>
      </w:r>
    </w:p>
    <w:p w14:paraId="2F1006D0" w14:textId="77777777" w:rsidR="00787E29" w:rsidRDefault="00787E29" w:rsidP="00787E29">
      <w:pPr>
        <w:pStyle w:val="ListParagraph"/>
        <w:widowControl w:val="0"/>
      </w:pPr>
      <w:r>
        <w:t>You just installed Django's auth system, which means you don't have any superusers defined.</w:t>
      </w:r>
    </w:p>
    <w:p w14:paraId="14E22D43" w14:textId="77777777" w:rsidR="00787E29" w:rsidRPr="00160D3B" w:rsidRDefault="00787E29" w:rsidP="00787E29">
      <w:pPr>
        <w:pStyle w:val="ListParagraph"/>
        <w:widowControl w:val="0"/>
      </w:pPr>
      <w:r>
        <w:t>Would you like to create one now? (yes/no):yes</w:t>
      </w:r>
    </w:p>
    <w:p w14:paraId="43EF12B2" w14:textId="77777777" w:rsidR="00787E29" w:rsidRDefault="00787E29" w:rsidP="00787E29">
      <w:pPr>
        <w:widowControl w:val="0"/>
      </w:pPr>
    </w:p>
    <w:p w14:paraId="45AD08B6" w14:textId="77777777" w:rsidR="00787E29" w:rsidRDefault="00787E29" w:rsidP="00787E29">
      <w:pPr>
        <w:widowControl w:val="0"/>
      </w:pPr>
    </w:p>
    <w:p w14:paraId="1A3403FD" w14:textId="77777777" w:rsidR="00787E29" w:rsidRDefault="00787E29" w:rsidP="00787E29">
      <w:pPr>
        <w:widowControl w:val="0"/>
        <w:rPr>
          <w:b/>
        </w:rPr>
      </w:pPr>
      <w:r w:rsidRPr="0046460C">
        <w:rPr>
          <w:b/>
        </w:rPr>
        <w:t xml:space="preserve">To Run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5889BA87" w14:textId="77777777" w:rsidR="00787E29" w:rsidRDefault="00787E29" w:rsidP="00787E29">
      <w:pPr>
        <w:spacing w:line="240" w:lineRule="auto"/>
        <w:textAlignment w:val="baseline"/>
        <w:rPr>
          <w:b/>
        </w:rPr>
      </w:pPr>
    </w:p>
    <w:p w14:paraId="36C5C108" w14:textId="77777777" w:rsidR="00787E29" w:rsidRPr="0055109A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5B8B30A3" w14:textId="77777777" w:rsidR="00787E29" w:rsidRDefault="00787E29" w:rsidP="00787E29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/path/to/mdcs/conf/mongodb.conf</w:t>
      </w:r>
    </w:p>
    <w:p w14:paraId="3BEAA294" w14:textId="77777777" w:rsidR="00787E29" w:rsidRPr="004E1F8B" w:rsidRDefault="00787E29" w:rsidP="00787E2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36BEA39" w14:textId="77777777" w:rsidR="00787E29" w:rsidRPr="004E1F8B" w:rsidRDefault="00787E29" w:rsidP="00787E29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4E055A1C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3E5EB000" w14:textId="77777777" w:rsidR="00787E29" w:rsidRPr="004E1F8B" w:rsidRDefault="00787E29" w:rsidP="00787E29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Pr="004E1F8B">
        <w:rPr>
          <w:rFonts w:eastAsia="Times New Roman"/>
          <w:sz w:val="23"/>
          <w:szCs w:val="23"/>
        </w:rPr>
        <w:t>mdcs</w:t>
      </w:r>
    </w:p>
    <w:p w14:paraId="5192C2F2" w14:textId="643EAA2F" w:rsidR="00787E29" w:rsidRDefault="00787E29" w:rsidP="00787E29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  <w:r w:rsidR="009F70BF">
        <w:rPr>
          <w:rFonts w:eastAsia="Times New Roman"/>
          <w:sz w:val="23"/>
          <w:szCs w:val="23"/>
        </w:rPr>
        <w:t xml:space="preserve"> --noreload</w:t>
      </w:r>
    </w:p>
    <w:p w14:paraId="064D9AAE" w14:textId="77777777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</w:p>
    <w:p w14:paraId="6A33B3BD" w14:textId="0E1C0780" w:rsidR="00787E29" w:rsidRDefault="00787E29" w:rsidP="00787E29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  <w:r w:rsidR="003D07D1">
        <w:rPr>
          <w:rFonts w:eastAsia="Times New Roman"/>
          <w:sz w:val="23"/>
          <w:szCs w:val="23"/>
        </w:rPr>
        <w:t xml:space="preserve"> --noreload</w:t>
      </w:r>
    </w:p>
    <w:p w14:paraId="6B967308" w14:textId="77777777" w:rsidR="00070784" w:rsidRDefault="00070784">
      <w:pPr>
        <w:widowControl w:val="0"/>
      </w:pPr>
    </w:p>
    <w:p w14:paraId="4F953E93" w14:textId="77777777" w:rsidR="00070784" w:rsidRDefault="00070784">
      <w:pPr>
        <w:widowControl w:val="0"/>
      </w:pPr>
    </w:p>
    <w:p w14:paraId="2B8E6153" w14:textId="77777777" w:rsidR="00070784" w:rsidRDefault="0023053D">
      <w:pPr>
        <w:widowControl w:val="0"/>
      </w:pPr>
      <w:r>
        <w:rPr>
          <w:b/>
          <w:u w:val="single"/>
        </w:rPr>
        <w:t>Access:</w:t>
      </w:r>
    </w:p>
    <w:p w14:paraId="1038716A" w14:textId="77777777" w:rsidR="00070784" w:rsidRDefault="00070784">
      <w:pPr>
        <w:widowControl w:val="0"/>
      </w:pPr>
    </w:p>
    <w:p w14:paraId="6063B531" w14:textId="77777777" w:rsidR="00070784" w:rsidRDefault="0023053D">
      <w:pPr>
        <w:widowControl w:val="0"/>
      </w:pPr>
      <w:r>
        <w:t xml:space="preserve">For Materials Data Curation System, Go to:  </w:t>
      </w:r>
      <w:hyperlink r:id="rId16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C2AEFCA" w14:textId="77777777" w:rsidR="00070784" w:rsidRDefault="00070784">
      <w:pPr>
        <w:widowControl w:val="0"/>
      </w:pPr>
    </w:p>
    <w:p w14:paraId="463E142A" w14:textId="77777777" w:rsidR="00070784" w:rsidRDefault="0023053D">
      <w:pPr>
        <w:widowControl w:val="0"/>
      </w:pPr>
      <w:r>
        <w:t xml:space="preserve">For Materials Data Curation Administration, Go to:  </w:t>
      </w:r>
      <w:hyperlink r:id="rId17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0707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0784"/>
    <w:rsid w:val="00070784"/>
    <w:rsid w:val="00106EC4"/>
    <w:rsid w:val="0023053D"/>
    <w:rsid w:val="002A7238"/>
    <w:rsid w:val="00327393"/>
    <w:rsid w:val="003871E0"/>
    <w:rsid w:val="003B6B11"/>
    <w:rsid w:val="003D07D1"/>
    <w:rsid w:val="00650E3E"/>
    <w:rsid w:val="006B0D33"/>
    <w:rsid w:val="00787E29"/>
    <w:rsid w:val="0080512D"/>
    <w:rsid w:val="009A669F"/>
    <w:rsid w:val="009F70BF"/>
    <w:rsid w:val="00B9602D"/>
    <w:rsid w:val="00DB5C64"/>
    <w:rsid w:val="00F13FFD"/>
    <w:rsid w:val="00F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6C3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305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ootstrap.pypa.io/get-pip.py" TargetMode="External"/><Relationship Id="rId12" Type="http://schemas.openxmlformats.org/officeDocument/2006/relationships/hyperlink" Target="https://bootstrap.pypa.io/get-pip.py" TargetMode="External"/><Relationship Id="rId13" Type="http://schemas.openxmlformats.org/officeDocument/2006/relationships/hyperlink" Target="http://www.pip-installer.org/en/latest/installing.html" TargetMode="External"/><Relationship Id="rId14" Type="http://schemas.openxmlformats.org/officeDocument/2006/relationships/hyperlink" Target="http://virtualenvwrapper.readthedocs.org/en/latest/" TargetMode="External"/><Relationship Id="rId15" Type="http://schemas.openxmlformats.org/officeDocument/2006/relationships/hyperlink" Target="http://lxml.de/installation.html" TargetMode="External"/><Relationship Id="rId16" Type="http://schemas.openxmlformats.org/officeDocument/2006/relationships/hyperlink" Target="http://127.0.0.1:8000/" TargetMode="External"/><Relationship Id="rId17" Type="http://schemas.openxmlformats.org/officeDocument/2006/relationships/hyperlink" Target="http://127.0.0.1:8000/admin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ip.readthedocs.org/en/latest/" TargetMode="External"/><Relationship Id="rId7" Type="http://schemas.openxmlformats.org/officeDocument/2006/relationships/hyperlink" Target="http://www.python.org/ftp/python/2.7.2/Python-2.7.2.tgz" TargetMode="External"/><Relationship Id="rId8" Type="http://schemas.openxmlformats.org/officeDocument/2006/relationships/hyperlink" Target="http://www.python.org/ftp/python/2.7.2/Python-2.7.2.tgz" TargetMode="External"/><Relationship Id="rId9" Type="http://schemas.openxmlformats.org/officeDocument/2006/relationships/hyperlink" Target="http://www.python.org/ftp/python/2.7.2/Python-2.7.2.tgz" TargetMode="External"/><Relationship Id="rId10" Type="http://schemas.openxmlformats.org/officeDocument/2006/relationships/hyperlink" Target="http://www.python.org/ftp/python/2.7.2/Python-2.7.2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Mac OS X.docx</vt:lpstr>
    </vt:vector>
  </TitlesOfParts>
  <Company>NIST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Mac OS X.docx</dc:title>
  <cp:lastModifiedBy>Pierre Francois Rigodiat</cp:lastModifiedBy>
  <cp:revision>17</cp:revision>
  <dcterms:created xsi:type="dcterms:W3CDTF">2014-12-04T19:46:00Z</dcterms:created>
  <dcterms:modified xsi:type="dcterms:W3CDTF">2016-07-25T15:20:00Z</dcterms:modified>
</cp:coreProperties>
</file>