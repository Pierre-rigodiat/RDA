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BB0476" w14:textId="77777777" w:rsidR="00EA667D" w:rsidRDefault="00835FDF">
      <w:pPr>
        <w:widowControl w:val="0"/>
        <w:jc w:val="center"/>
      </w:pPr>
      <w:r>
        <w:rPr>
          <w:sz w:val="36"/>
        </w:rPr>
        <w:t>Installation Instructions (LINUX)</w:t>
      </w:r>
    </w:p>
    <w:p w14:paraId="04A6F119" w14:textId="77777777" w:rsidR="00EA667D" w:rsidRDefault="00835FDF">
      <w:pPr>
        <w:widowControl w:val="0"/>
        <w:jc w:val="center"/>
      </w:pPr>
      <w:r>
        <w:rPr>
          <w:sz w:val="36"/>
        </w:rPr>
        <w:t>for Materials Data Curation System</w:t>
      </w:r>
    </w:p>
    <w:p w14:paraId="137BF179" w14:textId="77777777" w:rsidR="00EA667D" w:rsidRDefault="00EA667D">
      <w:pPr>
        <w:widowControl w:val="0"/>
      </w:pPr>
    </w:p>
    <w:p w14:paraId="14EB7AF0" w14:textId="77777777" w:rsidR="00EA667D" w:rsidRDefault="00835FDF">
      <w:pPr>
        <w:widowControl w:val="0"/>
      </w:pPr>
      <w:r>
        <w:rPr>
          <w:b/>
          <w:u w:val="single"/>
        </w:rPr>
        <w:t>For Operating System:</w:t>
      </w:r>
    </w:p>
    <w:p w14:paraId="28D803B5" w14:textId="77777777" w:rsidR="00EA667D" w:rsidRDefault="00EA667D">
      <w:pPr>
        <w:widowControl w:val="0"/>
      </w:pPr>
    </w:p>
    <w:p w14:paraId="02130B47" w14:textId="77777777" w:rsidR="00EA667D" w:rsidRDefault="00835FDF">
      <w:pPr>
        <w:widowControl w:val="0"/>
      </w:pPr>
      <w:r>
        <w:t>Linux</w:t>
      </w:r>
    </w:p>
    <w:p w14:paraId="2FA45213" w14:textId="77777777" w:rsidR="00EA667D" w:rsidRDefault="00EA667D">
      <w:pPr>
        <w:widowControl w:val="0"/>
      </w:pPr>
    </w:p>
    <w:p w14:paraId="4DED6DFB" w14:textId="77777777" w:rsidR="00EA667D" w:rsidRDefault="00835FDF">
      <w:pPr>
        <w:widowControl w:val="0"/>
      </w:pPr>
      <w:r>
        <w:rPr>
          <w:b/>
          <w:u w:val="single"/>
        </w:rPr>
        <w:t>Prerequisites</w:t>
      </w:r>
    </w:p>
    <w:p w14:paraId="28A1272D" w14:textId="77777777" w:rsidR="00EA667D" w:rsidRDefault="00EA667D">
      <w:pPr>
        <w:widowControl w:val="0"/>
      </w:pPr>
    </w:p>
    <w:p w14:paraId="4968BFE4" w14:textId="77777777" w:rsidR="00EA667D" w:rsidRDefault="00835FDF">
      <w:pPr>
        <w:widowControl w:val="0"/>
      </w:pPr>
      <w:r>
        <w:t>Python 2.7.2 (brew install python)</w:t>
      </w:r>
    </w:p>
    <w:p w14:paraId="52965FCD" w14:textId="77777777" w:rsidR="00EA667D" w:rsidRDefault="00835FDF">
      <w:pPr>
        <w:widowControl w:val="0"/>
      </w:pPr>
      <w:r>
        <w:t>pip (</w:t>
      </w:r>
      <w:hyperlink r:id="rId6">
        <w:r>
          <w:rPr>
            <w:rStyle w:val="InternetLink"/>
            <w:color w:val="1155CC"/>
          </w:rPr>
          <w:t>http://pip.readthedocs.org/en/latest</w:t>
        </w:r>
      </w:hyperlink>
      <w:r>
        <w:t xml:space="preserve">) </w:t>
      </w:r>
    </w:p>
    <w:p w14:paraId="6DE60A5F" w14:textId="77777777" w:rsidR="00EA667D" w:rsidRDefault="00EA667D">
      <w:pPr>
        <w:widowControl w:val="0"/>
      </w:pPr>
    </w:p>
    <w:p w14:paraId="2D28C29E" w14:textId="77777777" w:rsidR="00EA667D" w:rsidRDefault="00835FDF">
      <w:pPr>
        <w:widowControl w:val="0"/>
      </w:pPr>
      <w:r>
        <w:t>Install Python:</w:t>
      </w:r>
    </w:p>
    <w:p w14:paraId="0FBEF4A7" w14:textId="77777777" w:rsidR="00EA667D" w:rsidRDefault="00835FDF">
      <w:pPr>
        <w:widowControl w:val="0"/>
      </w:pPr>
      <w:r>
        <w:t>cd ~/</w:t>
      </w:r>
    </w:p>
    <w:p w14:paraId="2BBC688F" w14:textId="77777777" w:rsidR="00EA667D" w:rsidRDefault="00835FDF">
      <w:pPr>
        <w:widowControl w:val="0"/>
      </w:pPr>
      <w:r>
        <w:t>curl -L</w:t>
      </w:r>
      <w:hyperlink r:id="rId7">
        <w:r>
          <w:rPr>
            <w:rStyle w:val="InternetLink"/>
          </w:rPr>
          <w:t xml:space="preserve"> </w:t>
        </w:r>
      </w:hyperlink>
      <w:hyperlink r:id="rId8">
        <w:r>
          <w:rPr>
            <w:rStyle w:val="InternetLink"/>
            <w:color w:val="1155CC"/>
          </w:rPr>
          <w:t>http://www.python.org/ftp/python/2.7.2/Python-2.7.2.tgz</w:t>
        </w:r>
      </w:hyperlink>
      <w:hyperlink r:id="rId9">
        <w:r>
          <w:rPr>
            <w:rStyle w:val="InternetLink"/>
          </w:rPr>
          <w:t xml:space="preserve"> &gt; Python-2.7.2.tgz</w:t>
        </w:r>
      </w:hyperlink>
    </w:p>
    <w:p w14:paraId="76041122" w14:textId="77777777" w:rsidR="00EA667D" w:rsidRDefault="00835FDF">
      <w:pPr>
        <w:widowControl w:val="0"/>
      </w:pPr>
      <w:r>
        <w:t>tar xzf Python-2.7.2.tgz</w:t>
      </w:r>
    </w:p>
    <w:p w14:paraId="151247BB" w14:textId="77777777" w:rsidR="00EA667D" w:rsidRDefault="00835FDF">
      <w:pPr>
        <w:widowControl w:val="0"/>
      </w:pPr>
      <w:r>
        <w:t>cd python-2.7.2</w:t>
      </w:r>
    </w:p>
    <w:p w14:paraId="79568681" w14:textId="77777777" w:rsidR="00EA667D" w:rsidRDefault="00835FDF">
      <w:pPr>
        <w:widowControl w:val="0"/>
      </w:pPr>
      <w:r>
        <w:t>./configure (if Mac pop-up prompts for gcc Mac package, click on Install, and run again)</w:t>
      </w:r>
    </w:p>
    <w:p w14:paraId="0772FE33" w14:textId="77777777" w:rsidR="00EA667D" w:rsidRDefault="00835FDF">
      <w:pPr>
        <w:widowControl w:val="0"/>
      </w:pPr>
      <w:r>
        <w:t>make altinstall prefix=~/usr/local exec-prefix=~/usr/local</w:t>
      </w:r>
    </w:p>
    <w:p w14:paraId="618E9D67" w14:textId="77777777" w:rsidR="00EA667D" w:rsidRDefault="00835FDF">
      <w:pPr>
        <w:widowControl w:val="0"/>
      </w:pPr>
      <w:r>
        <w:t>alias python='~/usr/local/bin/python2.7'</w:t>
      </w:r>
    </w:p>
    <w:p w14:paraId="37395F12" w14:textId="77777777" w:rsidR="00EA667D" w:rsidRDefault="00EA667D">
      <w:pPr>
        <w:widowControl w:val="0"/>
      </w:pPr>
    </w:p>
    <w:p w14:paraId="2F010989" w14:textId="77777777" w:rsidR="00EA667D" w:rsidRDefault="00835FDF">
      <w:pPr>
        <w:widowControl w:val="0"/>
      </w:pPr>
      <w:r>
        <w:t>Install pip:</w:t>
      </w:r>
    </w:p>
    <w:p w14:paraId="55D797FF" w14:textId="77777777" w:rsidR="00EA667D" w:rsidRDefault="00835FDF">
      <w:pPr>
        <w:widowControl w:val="0"/>
      </w:pPr>
      <w:r>
        <w:t>curl</w:t>
      </w:r>
      <w:hyperlink>
        <w:r>
          <w:rPr>
            <w:rStyle w:val="InternetLink"/>
          </w:rPr>
          <w:t xml:space="preserve"> </w:t>
        </w:r>
      </w:hyperlink>
      <w:hyperlink r:id="rId10">
        <w:r>
          <w:rPr>
            <w:rStyle w:val="InternetLink"/>
            <w:color w:val="1155CC"/>
          </w:rPr>
          <w:t>https://bootstrap.pypa.io/get-pip.py</w:t>
        </w:r>
      </w:hyperlink>
      <w:r>
        <w:t xml:space="preserve"> &gt; get-pip.py</w:t>
      </w:r>
    </w:p>
    <w:p w14:paraId="4AEEF990" w14:textId="77777777" w:rsidR="00EA667D" w:rsidRDefault="00835FDF">
      <w:pPr>
        <w:widowControl w:val="0"/>
      </w:pPr>
      <w:r>
        <w:t>python get-pip.py</w:t>
      </w:r>
    </w:p>
    <w:p w14:paraId="4CE8E0AE" w14:textId="77777777" w:rsidR="00EA667D" w:rsidRDefault="00835FDF">
      <w:pPr>
        <w:widowControl w:val="0"/>
      </w:pPr>
      <w:r>
        <w:t>alias pip=~/usr/local/bin/pip</w:t>
      </w:r>
    </w:p>
    <w:p w14:paraId="1D00451C" w14:textId="77777777" w:rsidR="00EA667D" w:rsidRDefault="00EA667D">
      <w:pPr>
        <w:widowControl w:val="0"/>
      </w:pPr>
    </w:p>
    <w:p w14:paraId="2E680B1B" w14:textId="77777777" w:rsidR="00EA667D" w:rsidRDefault="00835FDF">
      <w:pPr>
        <w:widowControl w:val="0"/>
      </w:pPr>
      <w:r>
        <w:t>Any installed package via pip will now go under your '~/usr/local/lib/python2.7/site-packages' directory.</w:t>
      </w:r>
    </w:p>
    <w:p w14:paraId="687ECCAB" w14:textId="77777777" w:rsidR="00EA667D" w:rsidRDefault="00EA667D">
      <w:pPr>
        <w:widowControl w:val="0"/>
      </w:pPr>
    </w:p>
    <w:p w14:paraId="637EAF5C" w14:textId="77777777" w:rsidR="00EA667D" w:rsidRDefault="00835FDF">
      <w:pPr>
        <w:widowControl w:val="0"/>
      </w:pPr>
      <w:r>
        <w:rPr>
          <w:b/>
          <w:u w:val="single"/>
        </w:rPr>
        <w:t>Setup:</w:t>
      </w:r>
    </w:p>
    <w:p w14:paraId="0E1A4433" w14:textId="77777777" w:rsidR="00EA667D" w:rsidRDefault="00EA667D">
      <w:pPr>
        <w:widowControl w:val="0"/>
      </w:pPr>
    </w:p>
    <w:p w14:paraId="20B721F6" w14:textId="77777777" w:rsidR="00EA667D" w:rsidRDefault="00835FDF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11">
        <w:r>
          <w:rPr>
            <w:rStyle w:val="InternetLink"/>
            <w:color w:val="1155CC"/>
          </w:rPr>
          <w:t>http://www.pip-installer.org/en/latest/installing.html</w:t>
        </w:r>
      </w:hyperlink>
      <w:r>
        <w:t xml:space="preserve"> </w:t>
      </w:r>
    </w:p>
    <w:p w14:paraId="2C9E8E25" w14:textId="77777777" w:rsidR="00EA667D" w:rsidRDefault="00EA667D">
      <w:pPr>
        <w:widowControl w:val="0"/>
      </w:pPr>
    </w:p>
    <w:p w14:paraId="59BFE89F" w14:textId="77777777" w:rsidR="00EA667D" w:rsidRDefault="00835FDF">
      <w:pPr>
        <w:widowControl w:val="0"/>
      </w:pPr>
      <w:r>
        <w:t>Checkout MGI repository into ~/Develop/Workspaces</w:t>
      </w:r>
    </w:p>
    <w:p w14:paraId="324C0B08" w14:textId="77777777" w:rsidR="00EA667D" w:rsidRDefault="00EA667D">
      <w:pPr>
        <w:widowControl w:val="0"/>
      </w:pPr>
    </w:p>
    <w:p w14:paraId="2A5001A2" w14:textId="77777777" w:rsidR="00EA667D" w:rsidRDefault="00835FDF">
      <w:pPr>
        <w:widowControl w:val="0"/>
      </w:pPr>
      <w:r>
        <w:t>cd ~/Develop</w:t>
      </w:r>
    </w:p>
    <w:p w14:paraId="5A5B6184" w14:textId="77777777" w:rsidR="00EA667D" w:rsidRDefault="00835FDF">
      <w:pPr>
        <w:widowControl w:val="0"/>
      </w:pPr>
      <w:r>
        <w:t>mkdir Env</w:t>
      </w:r>
    </w:p>
    <w:p w14:paraId="7EB8F198" w14:textId="77777777" w:rsidR="00EA667D" w:rsidRDefault="00835FDF">
      <w:pPr>
        <w:widowControl w:val="0"/>
      </w:pPr>
      <w:r>
        <w:t>pip install virtualenvwrapper  (</w:t>
      </w:r>
      <w:hyperlink r:id="rId12">
        <w:r>
          <w:rPr>
            <w:rStyle w:val="InternetLink"/>
            <w:color w:val="1155CC"/>
          </w:rPr>
          <w:t>http://virtualenvwrapper.readthedocs.org/en/latest/</w:t>
        </w:r>
      </w:hyperlink>
      <w:r>
        <w:t xml:space="preserve">) </w:t>
      </w:r>
    </w:p>
    <w:p w14:paraId="181962F6" w14:textId="77777777" w:rsidR="00EA667D" w:rsidRDefault="00835FDF">
      <w:pPr>
        <w:widowControl w:val="0"/>
      </w:pPr>
      <w:r>
        <w:t>export WORKON_HOME=~/Develop/Envs</w:t>
      </w:r>
    </w:p>
    <w:p w14:paraId="20F62BE5" w14:textId="77777777" w:rsidR="00EA667D" w:rsidRDefault="00835FDF">
      <w:pPr>
        <w:widowControl w:val="0"/>
      </w:pPr>
      <w:r>
        <w:t>mkdir -p $WORKON_HOME</w:t>
      </w:r>
    </w:p>
    <w:p w14:paraId="1EFEB055" w14:textId="77777777" w:rsidR="00EA667D" w:rsidRDefault="00835FDF">
      <w:pPr>
        <w:widowControl w:val="0"/>
      </w:pPr>
      <w:r>
        <w:t>source ~/usr/local/bin/virtualenvwrapper.sh</w:t>
      </w:r>
    </w:p>
    <w:p w14:paraId="2BBF72F0" w14:textId="77777777" w:rsidR="00EA667D" w:rsidRDefault="00835FDF">
      <w:pPr>
        <w:widowControl w:val="0"/>
      </w:pPr>
      <w:r>
        <w:rPr>
          <w:highlight w:val="white"/>
        </w:rPr>
        <w:t>mkvirtualenv</w:t>
      </w:r>
      <w:r>
        <w:t xml:space="preserve"> mgi</w:t>
      </w:r>
    </w:p>
    <w:p w14:paraId="6AA934A8" w14:textId="77777777" w:rsidR="00EA667D" w:rsidRDefault="00EA667D">
      <w:pPr>
        <w:widowControl w:val="0"/>
      </w:pPr>
    </w:p>
    <w:p w14:paraId="7855F834" w14:textId="77777777" w:rsidR="00EA667D" w:rsidRDefault="00835FDF">
      <w:pPr>
        <w:widowControl w:val="0"/>
      </w:pPr>
      <w:r>
        <w:t>source ~/usr/local/bin/virtualenvwrapper.sh</w:t>
      </w:r>
    </w:p>
    <w:p w14:paraId="151FE7AB" w14:textId="77777777" w:rsidR="00EA667D" w:rsidRDefault="00835FDF">
      <w:pPr>
        <w:widowControl w:val="0"/>
      </w:pPr>
      <w:r>
        <w:t>workon mgi</w:t>
      </w:r>
    </w:p>
    <w:p w14:paraId="04073981" w14:textId="77777777" w:rsidR="00EA667D" w:rsidRDefault="00EA667D">
      <w:pPr>
        <w:widowControl w:val="0"/>
      </w:pPr>
    </w:p>
    <w:p w14:paraId="2435CE0D" w14:textId="77777777" w:rsidR="00EA667D" w:rsidRDefault="00835FDF">
      <w:pPr>
        <w:widowControl w:val="0"/>
        <w:rPr>
          <w:b/>
        </w:rPr>
      </w:pPr>
      <w:r>
        <w:rPr>
          <w:b/>
        </w:rPr>
        <w:t>Configure MongoDB:</w:t>
      </w:r>
    </w:p>
    <w:p w14:paraId="3F2E8770" w14:textId="77777777" w:rsidR="00EA667D" w:rsidRDefault="00835FDF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770EAECC" w14:textId="77777777" w:rsidR="00EA667D" w:rsidRDefault="00EA667D">
      <w:pPr>
        <w:widowControl w:val="0"/>
      </w:pPr>
    </w:p>
    <w:p w14:paraId="0954C385" w14:textId="77777777" w:rsidR="00EA667D" w:rsidRDefault="00835FDF">
      <w:pPr>
        <w:widowControl w:val="0"/>
        <w:rPr>
          <w:b/>
        </w:rPr>
      </w:pPr>
      <w:r>
        <w:rPr>
          <w:b/>
        </w:rPr>
        <w:t>Install all required python packages (in a new terminal):</w:t>
      </w:r>
    </w:p>
    <w:p w14:paraId="13DD7F17" w14:textId="77777777" w:rsidR="00EA667D" w:rsidRDefault="00EA667D">
      <w:pPr>
        <w:widowControl w:val="0"/>
      </w:pPr>
    </w:p>
    <w:p w14:paraId="33614A8E" w14:textId="77777777" w:rsidR="00EA667D" w:rsidRDefault="00835FDF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Linux platform can be found below.</w:t>
      </w:r>
    </w:p>
    <w:p w14:paraId="36760214" w14:textId="77777777" w:rsidR="00EA667D" w:rsidRDefault="00EA667D">
      <w:pPr>
        <w:widowControl w:val="0"/>
      </w:pPr>
    </w:p>
    <w:p w14:paraId="683A8098" w14:textId="77777777" w:rsidR="00EA667D" w:rsidRDefault="00835FDF">
      <w:pPr>
        <w:widowControl w:val="0"/>
      </w:pPr>
      <w:r>
        <w:rPr>
          <w:b/>
        </w:rPr>
        <w:t>For lxml:</w:t>
      </w:r>
    </w:p>
    <w:p w14:paraId="2764446D" w14:textId="77777777" w:rsidR="00EA667D" w:rsidRDefault="00EA667D">
      <w:pPr>
        <w:widowControl w:val="0"/>
      </w:pPr>
    </w:p>
    <w:p w14:paraId="4CA1D114" w14:textId="77777777" w:rsidR="00EA667D" w:rsidRDefault="00835FDF">
      <w:pPr>
        <w:widowControl w:val="0"/>
      </w:pPr>
      <w:r>
        <w:t>If you get the error “clang error: linker command failed”, then run the following command instead:</w:t>
      </w:r>
    </w:p>
    <w:p w14:paraId="76DED10B" w14:textId="77777777" w:rsidR="00EA667D" w:rsidRDefault="00835FDF">
      <w:pPr>
        <w:widowControl w:val="0"/>
      </w:pPr>
      <w:r>
        <w:t>STATIC_DEPS=true pip install lxml (</w:t>
      </w:r>
      <w:hyperlink r:id="rId13">
        <w:r>
          <w:rPr>
            <w:rStyle w:val="InternetLink"/>
            <w:color w:val="1155CC"/>
          </w:rPr>
          <w:t>http://lxml.de/installation.html</w:t>
        </w:r>
      </w:hyperlink>
      <w:r>
        <w:t>)</w:t>
      </w:r>
    </w:p>
    <w:p w14:paraId="5D067899" w14:textId="77777777" w:rsidR="00EA667D" w:rsidRDefault="00EA667D">
      <w:pPr>
        <w:widowControl w:val="0"/>
      </w:pPr>
    </w:p>
    <w:p w14:paraId="5C4D6B1C" w14:textId="77777777" w:rsidR="00EA667D" w:rsidRDefault="00EA667D">
      <w:pPr>
        <w:widowControl w:val="0"/>
      </w:pPr>
    </w:p>
    <w:p w14:paraId="2112EFBC" w14:textId="77777777" w:rsidR="00EA667D" w:rsidRDefault="00835FDF">
      <w:pPr>
        <w:widowControl w:val="0"/>
        <w:rPr>
          <w:b/>
        </w:rPr>
      </w:pPr>
      <w:r>
        <w:rPr>
          <w:b/>
        </w:rPr>
        <w:t>Running the MDCS for the first time:</w:t>
      </w:r>
    </w:p>
    <w:p w14:paraId="6E83BB9D" w14:textId="77777777" w:rsidR="00EA667D" w:rsidRDefault="00EA667D">
      <w:pPr>
        <w:widowControl w:val="0"/>
      </w:pPr>
    </w:p>
    <w:p w14:paraId="4EC15857" w14:textId="77777777" w:rsidR="00EA667D" w:rsidRDefault="00835FDF">
      <w:pPr>
        <w:pStyle w:val="ListParagraph"/>
        <w:numPr>
          <w:ilvl w:val="0"/>
          <w:numId w:val="1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Run mongodb (if not already running). In a command prompt :</w:t>
      </w:r>
    </w:p>
    <w:p w14:paraId="6A66E76E" w14:textId="77777777" w:rsidR="00EA667D" w:rsidRDefault="00835FDF">
      <w:pPr>
        <w:widowControl w:val="0"/>
        <w:ind w:left="720"/>
      </w:pPr>
      <w:r>
        <w:rPr>
          <w:rFonts w:eastAsia="Times New Roman"/>
          <w:sz w:val="23"/>
          <w:szCs w:val="23"/>
        </w:rPr>
        <w:t>mongod --config /path/to/mdcs/conf/mongodb.conf</w:t>
      </w:r>
    </w:p>
    <w:p w14:paraId="08C96166" w14:textId="77777777" w:rsidR="00EA667D" w:rsidRDefault="00EA667D">
      <w:pPr>
        <w:widowControl w:val="0"/>
      </w:pPr>
    </w:p>
    <w:p w14:paraId="30AA31E4" w14:textId="77777777" w:rsidR="00EA667D" w:rsidRDefault="00835FDF">
      <w:pPr>
        <w:pStyle w:val="ListParagraph"/>
        <w:widowControl w:val="0"/>
        <w:numPr>
          <w:ilvl w:val="0"/>
          <w:numId w:val="1"/>
        </w:numPr>
      </w:pPr>
      <w:r>
        <w:t>python manage.py migrate</w:t>
      </w:r>
    </w:p>
    <w:p w14:paraId="0C48B546" w14:textId="77777777" w:rsidR="00EA667D" w:rsidRDefault="00835FDF">
      <w:pPr>
        <w:pStyle w:val="ListParagraph"/>
        <w:widowControl w:val="0"/>
      </w:pPr>
      <w:r>
        <w:t>python manage.py createsuperuser</w:t>
      </w:r>
    </w:p>
    <w:p w14:paraId="5C5EEFCE" w14:textId="77777777" w:rsidR="00EA667D" w:rsidRDefault="00EA667D">
      <w:pPr>
        <w:pStyle w:val="ListParagraph"/>
        <w:widowControl w:val="0"/>
      </w:pPr>
    </w:p>
    <w:p w14:paraId="4122A693" w14:textId="77777777" w:rsidR="00EA667D" w:rsidRDefault="00835FDF">
      <w:pPr>
        <w:pStyle w:val="ListParagraph"/>
        <w:widowControl w:val="0"/>
      </w:pPr>
      <w:r>
        <w:t>Answer yes to:</w:t>
      </w:r>
    </w:p>
    <w:p w14:paraId="695D2F17" w14:textId="77777777" w:rsidR="00EA667D" w:rsidRDefault="00835FDF">
      <w:pPr>
        <w:pStyle w:val="ListParagraph"/>
        <w:widowControl w:val="0"/>
      </w:pPr>
      <w:r>
        <w:t>You just installed Django's auth system, which means you don't have any superusers defined.</w:t>
      </w:r>
    </w:p>
    <w:p w14:paraId="36E46F74" w14:textId="77777777" w:rsidR="00EA667D" w:rsidRDefault="00835FDF">
      <w:pPr>
        <w:pStyle w:val="ListParagraph"/>
        <w:widowControl w:val="0"/>
      </w:pPr>
      <w:r>
        <w:t>Would you like to create one now? (yes/no):yes</w:t>
      </w:r>
    </w:p>
    <w:p w14:paraId="749496C5" w14:textId="77777777" w:rsidR="00EA667D" w:rsidRDefault="00EA667D">
      <w:pPr>
        <w:widowControl w:val="0"/>
      </w:pPr>
    </w:p>
    <w:p w14:paraId="0368F769" w14:textId="77777777" w:rsidR="00EA667D" w:rsidRDefault="00EA667D">
      <w:pPr>
        <w:widowControl w:val="0"/>
      </w:pPr>
    </w:p>
    <w:p w14:paraId="6CE823B9" w14:textId="77777777" w:rsidR="00EA667D" w:rsidRDefault="00835FDF">
      <w:pPr>
        <w:widowControl w:val="0"/>
        <w:rPr>
          <w:b/>
        </w:rPr>
      </w:pPr>
      <w:r>
        <w:rPr>
          <w:b/>
        </w:rPr>
        <w:t>To Run the software:</w:t>
      </w:r>
    </w:p>
    <w:p w14:paraId="20AF7355" w14:textId="77777777" w:rsidR="00EA667D" w:rsidRDefault="00EA667D">
      <w:pPr>
        <w:spacing w:line="240" w:lineRule="auto"/>
        <w:textAlignment w:val="baseline"/>
        <w:rPr>
          <w:rFonts w:eastAsia="Times New Roman"/>
          <w:b/>
          <w:sz w:val="23"/>
          <w:szCs w:val="23"/>
        </w:rPr>
      </w:pPr>
    </w:p>
    <w:p w14:paraId="05E858ED" w14:textId="77777777" w:rsidR="00EA667D" w:rsidRDefault="00835FDF">
      <w:pPr>
        <w:pStyle w:val="ListParagraph"/>
        <w:spacing w:line="240" w:lineRule="auto"/>
        <w:ind w:left="0"/>
        <w:textAlignment w:val="baseline"/>
      </w:pPr>
      <w:r>
        <w:rPr>
          <w:rFonts w:eastAsia="Times New Roman"/>
          <w:sz w:val="23"/>
          <w:szCs w:val="23"/>
        </w:rPr>
        <w:t xml:space="preserve">      1)  Make sure Redis is running.</w:t>
      </w:r>
    </w:p>
    <w:p w14:paraId="3DA835CB" w14:textId="77777777" w:rsidR="00EA667D" w:rsidRDefault="00EA667D">
      <w:pPr>
        <w:pStyle w:val="ListParagraph"/>
        <w:spacing w:line="240" w:lineRule="auto"/>
        <w:ind w:left="0"/>
        <w:textAlignment w:val="baseline"/>
        <w:rPr>
          <w:rFonts w:eastAsia="Times New Roman"/>
          <w:sz w:val="23"/>
          <w:szCs w:val="23"/>
        </w:rPr>
      </w:pPr>
    </w:p>
    <w:p w14:paraId="79248156" w14:textId="77777777" w:rsidR="00EA667D" w:rsidRDefault="00835FDF">
      <w:pPr>
        <w:pStyle w:val="ListParagraph"/>
        <w:spacing w:line="240" w:lineRule="auto"/>
        <w:ind w:left="0"/>
        <w:textAlignment w:val="baseline"/>
      </w:pPr>
      <w:r>
        <w:rPr>
          <w:rFonts w:eastAsia="Times New Roman"/>
          <w:sz w:val="23"/>
          <w:szCs w:val="23"/>
        </w:rPr>
        <w:t xml:space="preserve">      2)  </w:t>
      </w:r>
      <w:r>
        <w:rPr>
          <w:rFonts w:eastAsia="Times New Roman"/>
          <w:sz w:val="23"/>
          <w:szCs w:val="23"/>
        </w:rPr>
        <w:tab/>
        <w:t>Run mongodb (if not already running). In a command prompt :</w:t>
      </w:r>
    </w:p>
    <w:p w14:paraId="0882C338" w14:textId="77777777" w:rsidR="00EA667D" w:rsidRDefault="00835FDF">
      <w:pPr>
        <w:pStyle w:val="ListParagraph"/>
        <w:widowControl w:val="0"/>
      </w:pPr>
      <w:r>
        <w:rPr>
          <w:rFonts w:eastAsia="Times New Roman"/>
          <w:sz w:val="23"/>
          <w:szCs w:val="23"/>
        </w:rPr>
        <w:t>mongod --config /path/to/mdcs/conf/mongodb.conf</w:t>
      </w:r>
    </w:p>
    <w:p w14:paraId="1B88024E" w14:textId="77777777" w:rsidR="00EA667D" w:rsidRDefault="00EA667D">
      <w:pPr>
        <w:pStyle w:val="ListParagraph"/>
        <w:widowControl w:val="0"/>
        <w:rPr>
          <w:rFonts w:eastAsia="Times New Roman"/>
          <w:sz w:val="23"/>
          <w:szCs w:val="23"/>
        </w:rPr>
      </w:pPr>
    </w:p>
    <w:p w14:paraId="4BCD1E56" w14:textId="77777777" w:rsidR="00EA667D" w:rsidRDefault="00835FDF">
      <w:pPr>
        <w:pStyle w:val="ListParagraph"/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      3)</w:t>
      </w:r>
      <w:r>
        <w:rPr>
          <w:rFonts w:eastAsia="Times New Roman"/>
          <w:sz w:val="23"/>
          <w:szCs w:val="23"/>
        </w:rPr>
        <w:tab/>
        <w:t>Run celery. In a command prompt :</w:t>
      </w:r>
    </w:p>
    <w:p w14:paraId="1711A555" w14:textId="77777777" w:rsidR="00EA667D" w:rsidRDefault="00835FDF">
      <w:pPr>
        <w:pStyle w:val="ListParagraph"/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ab/>
        <w:t>celery -A mgi worker -l info -Ofair --purge</w:t>
      </w:r>
    </w:p>
    <w:p w14:paraId="1B006A6C" w14:textId="77777777" w:rsidR="00EA667D" w:rsidRDefault="00EA667D">
      <w:pPr>
        <w:spacing w:line="240" w:lineRule="auto"/>
        <w:rPr>
          <w:rFonts w:ascii="Times New Roman" w:eastAsia="Times New Roman" w:hAnsi="Times New Roman" w:cs="Times New Roman"/>
          <w:color w:val="00000A"/>
          <w:sz w:val="23"/>
          <w:szCs w:val="23"/>
        </w:rPr>
      </w:pPr>
    </w:p>
    <w:p w14:paraId="79FF8214" w14:textId="77777777" w:rsidR="00EA667D" w:rsidRDefault="00835FDF">
      <w:pPr>
        <w:pStyle w:val="ListParagraph"/>
        <w:spacing w:line="240" w:lineRule="auto"/>
        <w:ind w:left="0"/>
        <w:textAlignment w:val="baseline"/>
      </w:pPr>
      <w:r>
        <w:rPr>
          <w:rFonts w:eastAsia="Times New Roman"/>
          <w:sz w:val="23"/>
          <w:szCs w:val="23"/>
        </w:rPr>
        <w:lastRenderedPageBreak/>
        <w:t xml:space="preserve">      4)  Run the MDCS. In a command prompt :</w:t>
      </w:r>
    </w:p>
    <w:p w14:paraId="5A2E3918" w14:textId="77777777" w:rsidR="00EA667D" w:rsidRDefault="00835FDF">
      <w:pPr>
        <w:spacing w:line="24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eastAsia="Times New Roman"/>
          <w:sz w:val="23"/>
          <w:szCs w:val="23"/>
        </w:rPr>
        <w:t>workon mgi</w:t>
      </w:r>
    </w:p>
    <w:p w14:paraId="3A512310" w14:textId="77777777" w:rsidR="00EA667D" w:rsidRDefault="00835FDF">
      <w:pPr>
        <w:spacing w:line="240" w:lineRule="auto"/>
        <w:ind w:left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eastAsia="Times New Roman"/>
          <w:sz w:val="23"/>
          <w:szCs w:val="23"/>
        </w:rPr>
        <w:t>cd path/to/mdcs</w:t>
      </w:r>
    </w:p>
    <w:p w14:paraId="55BAF261" w14:textId="77777777" w:rsidR="00EA667D" w:rsidRDefault="00835FDF">
      <w:pPr>
        <w:widowControl w:val="0"/>
        <w:ind w:firstLine="72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python manage.py runserver --noreload</w:t>
      </w:r>
    </w:p>
    <w:p w14:paraId="7FF15DB5" w14:textId="77777777" w:rsidR="00EA667D" w:rsidRDefault="00EA667D">
      <w:pPr>
        <w:widowControl w:val="0"/>
        <w:rPr>
          <w:rFonts w:eastAsia="Times New Roman"/>
          <w:sz w:val="23"/>
          <w:szCs w:val="23"/>
        </w:rPr>
      </w:pPr>
    </w:p>
    <w:p w14:paraId="69A4ED3A" w14:textId="4F8E031D" w:rsidR="00EA667D" w:rsidRDefault="00835FDF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>, instead of using python manage.py runserver, use: python manage.py runserver 0.0.0.0:&lt;port&gt;</w:t>
      </w:r>
      <w:r w:rsidR="008C1927">
        <w:rPr>
          <w:rFonts w:eastAsia="Times New Roman"/>
          <w:sz w:val="23"/>
          <w:szCs w:val="23"/>
        </w:rPr>
        <w:t xml:space="preserve"> --noreload</w:t>
      </w:r>
      <w:bookmarkStart w:id="0" w:name="_GoBack"/>
      <w:bookmarkEnd w:id="0"/>
    </w:p>
    <w:p w14:paraId="772DA94D" w14:textId="77777777" w:rsidR="00EA667D" w:rsidRDefault="00EA667D">
      <w:pPr>
        <w:widowControl w:val="0"/>
      </w:pPr>
    </w:p>
    <w:p w14:paraId="2DC4EA02" w14:textId="77777777" w:rsidR="00EA667D" w:rsidRDefault="00EA667D">
      <w:pPr>
        <w:widowControl w:val="0"/>
      </w:pPr>
    </w:p>
    <w:p w14:paraId="76520C17" w14:textId="77777777" w:rsidR="00EA667D" w:rsidRDefault="00835FDF">
      <w:pPr>
        <w:widowControl w:val="0"/>
      </w:pPr>
      <w:r>
        <w:rPr>
          <w:b/>
          <w:u w:val="single"/>
        </w:rPr>
        <w:t>Access:</w:t>
      </w:r>
    </w:p>
    <w:p w14:paraId="44A6C57E" w14:textId="77777777" w:rsidR="00EA667D" w:rsidRDefault="00EA667D">
      <w:pPr>
        <w:widowControl w:val="0"/>
      </w:pPr>
    </w:p>
    <w:p w14:paraId="4CF3456B" w14:textId="77777777" w:rsidR="00EA667D" w:rsidRDefault="00835FDF">
      <w:pPr>
        <w:widowControl w:val="0"/>
      </w:pPr>
      <w:r>
        <w:t xml:space="preserve">For Materials Data Curation System, Go to:  </w:t>
      </w:r>
      <w:hyperlink r:id="rId14">
        <w:r>
          <w:rPr>
            <w:rStyle w:val="InternetLink"/>
            <w:color w:val="1155CC"/>
          </w:rPr>
          <w:t>http://127.0.0.1:8000/</w:t>
        </w:r>
      </w:hyperlink>
      <w:r>
        <w:t xml:space="preserve"> </w:t>
      </w:r>
    </w:p>
    <w:p w14:paraId="2BBB0120" w14:textId="77777777" w:rsidR="00EA667D" w:rsidRDefault="00EA667D">
      <w:pPr>
        <w:widowControl w:val="0"/>
      </w:pPr>
    </w:p>
    <w:p w14:paraId="4026E7A4" w14:textId="77777777" w:rsidR="00EA667D" w:rsidRDefault="00835FDF">
      <w:pPr>
        <w:widowControl w:val="0"/>
      </w:pPr>
      <w:r>
        <w:t xml:space="preserve">For Materials Data Curation Administration, Go to:  </w:t>
      </w:r>
      <w:hyperlink r:id="rId15">
        <w:r>
          <w:rPr>
            <w:rStyle w:val="InternetLink"/>
            <w:color w:val="1155CC"/>
          </w:rPr>
          <w:t>http://127.0.0.1:8000/admin/</w:t>
        </w:r>
      </w:hyperlink>
      <w:r>
        <w:t xml:space="preserve"> </w:t>
      </w:r>
    </w:p>
    <w:p w14:paraId="2F914F34" w14:textId="77777777" w:rsidR="00EA667D" w:rsidRDefault="00EA667D"/>
    <w:sectPr w:rsidR="00EA667D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5A8F"/>
    <w:multiLevelType w:val="multilevel"/>
    <w:tmpl w:val="B824EA88"/>
    <w:lvl w:ilvl="0">
      <w:start w:val="1"/>
      <w:numFmt w:val="decimal"/>
      <w:lvlText w:val="%1)"/>
      <w:lvlJc w:val="left"/>
      <w:pPr>
        <w:tabs>
          <w:tab w:val="num" w:pos="72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</w:lvl>
  </w:abstractNum>
  <w:abstractNum w:abstractNumId="1">
    <w:nsid w:val="4259202C"/>
    <w:multiLevelType w:val="multilevel"/>
    <w:tmpl w:val="D3D2A0CA"/>
    <w:lvl w:ilvl="0">
      <w:start w:val="1"/>
      <w:numFmt w:val="decimal"/>
      <w:lvlText w:val="%1)"/>
      <w:lvlJc w:val="left"/>
      <w:pPr>
        <w:ind w:left="720" w:hanging="360"/>
      </w:pPr>
      <w:rPr>
        <w:rFonts w:eastAsia="Arial"/>
        <w:b w:val="0"/>
        <w:sz w:val="2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84237"/>
    <w:multiLevelType w:val="multilevel"/>
    <w:tmpl w:val="DACC77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A667D"/>
    <w:rsid w:val="00835FDF"/>
    <w:rsid w:val="008C1927"/>
    <w:rsid w:val="00EA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A1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Arial"/>
      <w:b w:val="0"/>
      <w:sz w:val="23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7C56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Arial"/>
      <w:b w:val="0"/>
      <w:sz w:val="23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7C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ip-installer.org/en/latest/installing.html" TargetMode="External"/><Relationship Id="rId12" Type="http://schemas.openxmlformats.org/officeDocument/2006/relationships/hyperlink" Target="http://virtualenvwrapper.readthedocs.org/en/latest/" TargetMode="External"/><Relationship Id="rId13" Type="http://schemas.openxmlformats.org/officeDocument/2006/relationships/hyperlink" Target="http://lxml.de/installation.html" TargetMode="External"/><Relationship Id="rId14" Type="http://schemas.openxmlformats.org/officeDocument/2006/relationships/hyperlink" Target="http://127.0.0.1:8000/" TargetMode="External"/><Relationship Id="rId15" Type="http://schemas.openxmlformats.org/officeDocument/2006/relationships/hyperlink" Target="http://127.0.0.1:8000/admin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ip.readthedocs.org/en/latest/" TargetMode="External"/><Relationship Id="rId7" Type="http://schemas.openxmlformats.org/officeDocument/2006/relationships/hyperlink" Target="http://www.python.org/ftp/python/2.7.2/Python-2.7.2.tgz" TargetMode="External"/><Relationship Id="rId8" Type="http://schemas.openxmlformats.org/officeDocument/2006/relationships/hyperlink" Target="http://www.python.org/ftp/python/2.7.2/Python-2.7.2.tgz" TargetMode="External"/><Relationship Id="rId9" Type="http://schemas.openxmlformats.org/officeDocument/2006/relationships/hyperlink" Target="http://www.python.org/ftp/python/2.7.2/Python-2.7.2.tgz" TargetMode="External"/><Relationship Id="rId10" Type="http://schemas.openxmlformats.org/officeDocument/2006/relationships/hyperlink" Target="https://bootstrap.pypa.io/get-pi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534</Words>
  <Characters>3049</Characters>
  <Application>Microsoft Macintosh Word</Application>
  <DocSecurity>0</DocSecurity>
  <Lines>25</Lines>
  <Paragraphs>7</Paragraphs>
  <ScaleCrop>false</ScaleCrop>
  <Company>NIST</Company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cp:lastModifiedBy>Pierre Francois Rigodiat</cp:lastModifiedBy>
  <cp:revision>16</cp:revision>
  <dcterms:created xsi:type="dcterms:W3CDTF">2014-12-04T19:46:00Z</dcterms:created>
  <dcterms:modified xsi:type="dcterms:W3CDTF">2016-07-12T17:47:00Z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NIST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