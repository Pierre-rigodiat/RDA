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9A050F" w14:textId="77777777" w:rsidR="00D20102" w:rsidRDefault="00BC31CC">
      <w:pPr>
        <w:widowControl w:val="0"/>
        <w:jc w:val="center"/>
      </w:pPr>
      <w:r>
        <w:rPr>
          <w:sz w:val="36"/>
        </w:rPr>
        <w:t xml:space="preserve">Installation </w:t>
      </w:r>
      <w:r w:rsidR="001167CE">
        <w:rPr>
          <w:sz w:val="36"/>
        </w:rPr>
        <w:t>Instructions (Windows)</w:t>
      </w:r>
    </w:p>
    <w:p w14:paraId="7CC0E09E" w14:textId="77777777" w:rsidR="00D20102" w:rsidRDefault="00BC31CC">
      <w:pPr>
        <w:widowControl w:val="0"/>
        <w:jc w:val="center"/>
      </w:pPr>
      <w:r>
        <w:rPr>
          <w:sz w:val="36"/>
        </w:rPr>
        <w:t>for Materials Data Curation Project</w:t>
      </w:r>
    </w:p>
    <w:p w14:paraId="00E4643A" w14:textId="77777777" w:rsidR="00A2020D" w:rsidRDefault="00A2020D">
      <w:pPr>
        <w:widowControl w:val="0"/>
        <w:rPr>
          <w:b/>
          <w:u w:val="single"/>
        </w:rPr>
      </w:pPr>
    </w:p>
    <w:p w14:paraId="54E5BA7E" w14:textId="77777777" w:rsidR="00A2020D" w:rsidRDefault="00A2020D">
      <w:pPr>
        <w:widowControl w:val="0"/>
        <w:rPr>
          <w:b/>
          <w:u w:val="single"/>
        </w:rPr>
      </w:pPr>
    </w:p>
    <w:p w14:paraId="0D913E68" w14:textId="77777777" w:rsidR="00D20102" w:rsidRDefault="00BC31CC">
      <w:pPr>
        <w:widowControl w:val="0"/>
        <w:rPr>
          <w:b/>
          <w:u w:val="single"/>
        </w:rPr>
      </w:pPr>
      <w:r>
        <w:rPr>
          <w:b/>
          <w:u w:val="single"/>
        </w:rPr>
        <w:t>Setup:</w:t>
      </w:r>
    </w:p>
    <w:p w14:paraId="1813CCCA" w14:textId="77777777" w:rsidR="00D20102" w:rsidRDefault="00D20102">
      <w:pPr>
        <w:widowControl w:val="0"/>
      </w:pPr>
    </w:p>
    <w:p w14:paraId="4AA40CEA" w14:textId="77777777"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14:paraId="12905B4E" w14:textId="77777777" w:rsidR="001D6C72" w:rsidRPr="001D6C72" w:rsidRDefault="001D6C72">
      <w:pPr>
        <w:widowControl w:val="0"/>
        <w:rPr>
          <w:b/>
        </w:rPr>
      </w:pPr>
    </w:p>
    <w:p w14:paraId="470B8133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5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14:paraId="1F684E68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14:paraId="7F94AD31" w14:textId="77777777" w:rsidR="001D6C72" w:rsidRDefault="001D6C72" w:rsidP="001D6C72">
      <w:pPr>
        <w:widowControl w:val="0"/>
        <w:ind w:left="720"/>
      </w:pPr>
      <w:r>
        <w:t>C:\Python27\</w:t>
      </w:r>
    </w:p>
    <w:p w14:paraId="05C52099" w14:textId="77777777" w:rsidR="001D6C72" w:rsidRDefault="001D6C72" w:rsidP="001D6C72">
      <w:pPr>
        <w:widowControl w:val="0"/>
        <w:ind w:left="720"/>
      </w:pPr>
      <w:r>
        <w:t>C:\Python27\Scripts</w:t>
      </w:r>
    </w:p>
    <w:p w14:paraId="7680415B" w14:textId="77777777" w:rsidR="001D6C72" w:rsidRDefault="001D6C72">
      <w:pPr>
        <w:widowControl w:val="0"/>
      </w:pPr>
    </w:p>
    <w:p w14:paraId="31582D9B" w14:textId="77777777"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14:paraId="1EDA5C5E" w14:textId="77777777" w:rsidR="001D6C72" w:rsidRDefault="001D6C72">
      <w:pPr>
        <w:widowControl w:val="0"/>
      </w:pPr>
    </w:p>
    <w:p w14:paraId="3A163972" w14:textId="77777777" w:rsidR="00D20102" w:rsidRDefault="00BC31C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6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01A6A635" w14:textId="77777777" w:rsidR="00D20102" w:rsidRDefault="00D20102">
      <w:pPr>
        <w:widowControl w:val="0"/>
      </w:pPr>
    </w:p>
    <w:p w14:paraId="7142DFEC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14:paraId="2D954212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14:paraId="521469C1" w14:textId="77777777" w:rsidR="008A7A1E" w:rsidRDefault="008A7A1E" w:rsidP="008A7A1E">
      <w:pPr>
        <w:widowControl w:val="0"/>
        <w:ind w:left="720"/>
      </w:pPr>
      <w:r>
        <w:t xml:space="preserve">python </w:t>
      </w:r>
      <w:r w:rsidR="005D532C">
        <w:t xml:space="preserve">get-pip.py </w:t>
      </w:r>
    </w:p>
    <w:p w14:paraId="7429FA4F" w14:textId="77777777" w:rsidR="005D532C" w:rsidRDefault="005D532C" w:rsidP="008A7A1E">
      <w:pPr>
        <w:widowControl w:val="0"/>
        <w:ind w:left="720"/>
      </w:pPr>
    </w:p>
    <w:p w14:paraId="0974A9CE" w14:textId="77777777" w:rsidR="00D20102" w:rsidRDefault="00D20102">
      <w:pPr>
        <w:widowControl w:val="0"/>
      </w:pPr>
    </w:p>
    <w:p w14:paraId="5BA2F61D" w14:textId="77777777"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14:paraId="15C88BCE" w14:textId="77777777" w:rsidR="005D532C" w:rsidRDefault="005D532C">
      <w:pPr>
        <w:widowControl w:val="0"/>
        <w:rPr>
          <w:b/>
        </w:rPr>
      </w:pPr>
    </w:p>
    <w:p w14:paraId="49A82C6F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14:paraId="53BD8CEB" w14:textId="77777777" w:rsidR="005D532C" w:rsidRDefault="005D532C" w:rsidP="005D532C">
      <w:pPr>
        <w:widowControl w:val="0"/>
        <w:ind w:left="720"/>
      </w:pPr>
      <w:r>
        <w:t>pip install virtualenvwrapper-win</w:t>
      </w:r>
    </w:p>
    <w:p w14:paraId="29D3F11C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14:paraId="42D57B90" w14:textId="77777777"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14:paraId="12F22C97" w14:textId="77777777"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14:paraId="6FA55832" w14:textId="77777777" w:rsidR="005D532C" w:rsidRDefault="00777CB1" w:rsidP="005D532C">
      <w:pPr>
        <w:pStyle w:val="ListParagraph"/>
        <w:widowControl w:val="0"/>
      </w:pPr>
      <w:r>
        <w:t>mkdir</w:t>
      </w:r>
      <w:r w:rsidR="000772BE">
        <w:t xml:space="preserve"> %WORKON_HOME%</w:t>
      </w:r>
    </w:p>
    <w:p w14:paraId="353570F9" w14:textId="77777777" w:rsidR="000772BE" w:rsidRDefault="000772BE" w:rsidP="005D532C">
      <w:pPr>
        <w:pStyle w:val="ListParagraph"/>
        <w:widowControl w:val="0"/>
      </w:pPr>
      <w:r>
        <w:t>cd %WORKON_HOME%</w:t>
      </w:r>
    </w:p>
    <w:p w14:paraId="5E3BCF35" w14:textId="77777777" w:rsidR="00377C3E" w:rsidRDefault="000772BE" w:rsidP="00377C3E">
      <w:pPr>
        <w:pStyle w:val="ListParagraph"/>
        <w:widowControl w:val="0"/>
      </w:pPr>
      <w:r>
        <w:t>mkvirtualenv mgi</w:t>
      </w:r>
    </w:p>
    <w:p w14:paraId="3788FA6C" w14:textId="77777777"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14:paraId="1CFBD6BB" w14:textId="77777777" w:rsidR="00377C3E" w:rsidRDefault="00377C3E" w:rsidP="00377C3E">
      <w:pPr>
        <w:pStyle w:val="ListParagraph"/>
        <w:widowControl w:val="0"/>
      </w:pPr>
      <w:r>
        <w:t>workon mgi (the prompt will change and become mgi. You should always see the mgi prompt when installing new packages)</w:t>
      </w:r>
    </w:p>
    <w:p w14:paraId="34965425" w14:textId="77777777" w:rsidR="00422471" w:rsidRPr="00422471" w:rsidRDefault="00422471" w:rsidP="00717B3E">
      <w:pPr>
        <w:widowControl w:val="0"/>
      </w:pPr>
    </w:p>
    <w:p w14:paraId="06E8A708" w14:textId="77777777" w:rsidR="00BB6A57" w:rsidRDefault="00BB6A57" w:rsidP="00BB6A57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65C9DE6" w14:textId="77777777" w:rsidR="00BB6A57" w:rsidRPr="00AE41CE" w:rsidRDefault="00BB6A57" w:rsidP="00BB6A57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4A2238AD" w14:textId="77777777" w:rsidR="00BB6A57" w:rsidRDefault="00BB6A57" w:rsidP="00377C3E">
      <w:pPr>
        <w:widowControl w:val="0"/>
        <w:rPr>
          <w:b/>
        </w:rPr>
      </w:pPr>
    </w:p>
    <w:p w14:paraId="1DE52090" w14:textId="77777777" w:rsidR="00BB6A57" w:rsidRDefault="00BB6A57" w:rsidP="00377C3E">
      <w:pPr>
        <w:widowControl w:val="0"/>
        <w:rPr>
          <w:b/>
        </w:rPr>
      </w:pPr>
    </w:p>
    <w:p w14:paraId="4432D001" w14:textId="56E769E2" w:rsidR="00717B3E" w:rsidRDefault="00717B3E" w:rsidP="00786537">
      <w:pPr>
        <w:widowControl w:val="0"/>
        <w:rPr>
          <w:b/>
        </w:rPr>
      </w:pPr>
      <w:r>
        <w:rPr>
          <w:b/>
        </w:rPr>
        <w:lastRenderedPageBreak/>
        <w:t>Install all required python packages</w:t>
      </w:r>
      <w:r w:rsidR="00BC6050">
        <w:rPr>
          <w:b/>
        </w:rPr>
        <w:t>:</w:t>
      </w:r>
    </w:p>
    <w:p w14:paraId="6C6292D3" w14:textId="58DA1790" w:rsidR="00717B3E" w:rsidRPr="00FF4065" w:rsidRDefault="00BC6050" w:rsidP="00786537">
      <w:pPr>
        <w:widowControl w:val="0"/>
      </w:pPr>
      <w:r>
        <w:t>Use the file called Required Python Packages to install them in their good version. If you are using a virtual environment, make sure it is activated before starting the installation.</w:t>
      </w:r>
      <w:r w:rsidR="00FF4065">
        <w:t xml:space="preserve"> Instructions specific to Windows platform can be found below.</w:t>
      </w:r>
    </w:p>
    <w:p w14:paraId="002C05AC" w14:textId="77777777" w:rsidR="00441067" w:rsidRDefault="00441067" w:rsidP="00BF75F7">
      <w:pPr>
        <w:widowControl w:val="0"/>
      </w:pPr>
    </w:p>
    <w:p w14:paraId="33E256CD" w14:textId="77777777" w:rsidR="00F13078" w:rsidRDefault="00F13078" w:rsidP="00F13078">
      <w:pPr>
        <w:widowControl w:val="0"/>
      </w:pPr>
    </w:p>
    <w:p w14:paraId="0D28BC9C" w14:textId="77777777" w:rsidR="006E40EB" w:rsidRDefault="006E40EB" w:rsidP="006E40EB">
      <w:pPr>
        <w:widowControl w:val="0"/>
        <w:rPr>
          <w:b/>
        </w:rPr>
      </w:pPr>
      <w:r>
        <w:rPr>
          <w:b/>
        </w:rPr>
        <w:t>For ldap</w:t>
      </w:r>
      <w:r w:rsidRPr="006E40EB">
        <w:rPr>
          <w:b/>
        </w:rPr>
        <w:t>:</w:t>
      </w:r>
    </w:p>
    <w:p w14:paraId="6ED86F21" w14:textId="77777777" w:rsidR="006E40EB" w:rsidRPr="006E40EB" w:rsidRDefault="006E40EB" w:rsidP="006E40EB">
      <w:pPr>
        <w:widowControl w:val="0"/>
        <w:rPr>
          <w:b/>
        </w:rPr>
      </w:pPr>
    </w:p>
    <w:p w14:paraId="002C499E" w14:textId="77777777"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>Install the django-auth-ldap package:</w:t>
      </w:r>
    </w:p>
    <w:p w14:paraId="02709B43" w14:textId="77777777" w:rsidR="00FF4065" w:rsidRDefault="00FF4065" w:rsidP="00FF4065">
      <w:pPr>
        <w:pStyle w:val="ListParagraph"/>
        <w:widowControl w:val="0"/>
        <w:numPr>
          <w:ilvl w:val="1"/>
          <w:numId w:val="9"/>
        </w:numPr>
      </w:pPr>
      <w:r>
        <w:t>Download django-auth-ldap package from pypi (</w:t>
      </w:r>
      <w:hyperlink r:id="rId7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14:paraId="350108EC" w14:textId="77777777" w:rsidR="00FF4065" w:rsidRDefault="00FF4065" w:rsidP="00FF4065">
      <w:pPr>
        <w:pStyle w:val="ListParagraph"/>
        <w:widowControl w:val="0"/>
        <w:numPr>
          <w:ilvl w:val="1"/>
          <w:numId w:val="9"/>
        </w:numPr>
      </w:pPr>
      <w:r>
        <w:t>In a command prompt:</w:t>
      </w:r>
    </w:p>
    <w:p w14:paraId="03C00654" w14:textId="77777777" w:rsidR="00FF4065" w:rsidRDefault="00FF4065" w:rsidP="00FF4065">
      <w:pPr>
        <w:pStyle w:val="ListParagraph"/>
        <w:widowControl w:val="0"/>
        <w:ind w:left="1440"/>
      </w:pPr>
      <w:r>
        <w:t>cd PATH_TO_django-auth-ldap_FOLDER</w:t>
      </w:r>
    </w:p>
    <w:p w14:paraId="71A92EAD" w14:textId="58650F32" w:rsidR="00FF4065" w:rsidRDefault="00FF4065" w:rsidP="00FF4065">
      <w:pPr>
        <w:widowControl w:val="0"/>
        <w:ind w:left="720" w:firstLine="720"/>
      </w:pPr>
      <w:r>
        <w:t>python setup.py install build</w:t>
      </w:r>
    </w:p>
    <w:p w14:paraId="02F46546" w14:textId="3804E8D3" w:rsidR="00FF4065" w:rsidRDefault="00FF4065" w:rsidP="006E40EB">
      <w:pPr>
        <w:pStyle w:val="ListParagraph"/>
        <w:widowControl w:val="0"/>
        <w:numPr>
          <w:ilvl w:val="0"/>
          <w:numId w:val="9"/>
        </w:numPr>
      </w:pPr>
      <w:r>
        <w:t>Configure settings.py with LDAP information</w:t>
      </w:r>
    </w:p>
    <w:p w14:paraId="41C6CEB2" w14:textId="77777777" w:rsidR="00FF4065" w:rsidRDefault="00FF4065" w:rsidP="00F13078">
      <w:pPr>
        <w:widowControl w:val="0"/>
        <w:ind w:left="720" w:firstLine="720"/>
      </w:pPr>
    </w:p>
    <w:p w14:paraId="10178CB3" w14:textId="77777777" w:rsidR="006C2E57" w:rsidRDefault="006C2E57">
      <w:pPr>
        <w:widowControl w:val="0"/>
      </w:pPr>
    </w:p>
    <w:p w14:paraId="727D59A9" w14:textId="77777777" w:rsidR="006C2E57" w:rsidRPr="00B53C52" w:rsidRDefault="006E40EB">
      <w:pPr>
        <w:widowControl w:val="0"/>
        <w:rPr>
          <w:b/>
        </w:rPr>
      </w:pPr>
      <w:r>
        <w:rPr>
          <w:b/>
        </w:rPr>
        <w:t>For lxml</w:t>
      </w:r>
      <w:r w:rsidR="00B53C52" w:rsidRPr="00B53C52">
        <w:rPr>
          <w:b/>
        </w:rPr>
        <w:t>:</w:t>
      </w:r>
    </w:p>
    <w:p w14:paraId="4DE58FCC" w14:textId="77777777" w:rsidR="006C2E57" w:rsidRPr="006C2E57" w:rsidRDefault="006C2E57">
      <w:pPr>
        <w:widowControl w:val="0"/>
      </w:pPr>
    </w:p>
    <w:p w14:paraId="7ACA520F" w14:textId="77777777"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>Download lxml from pypi (</w:t>
      </w:r>
      <w:hyperlink r:id="rId8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14:paraId="3EBAF832" w14:textId="77777777"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14:paraId="25D05BA0" w14:textId="77777777"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14:paraId="4557CB36" w14:textId="77777777"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14:paraId="541BB866" w14:textId="77777777"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lxml directories from </w:t>
      </w:r>
      <w:r w:rsidRPr="00377C3E">
        <w:t>C:\Python27\Lib\site-packages\</w:t>
      </w:r>
      <w:r>
        <w:t xml:space="preserve"> to %USERPROFILE%\Develop\Envs\mgi\Lib\site-packages.</w:t>
      </w:r>
    </w:p>
    <w:p w14:paraId="1608B60E" w14:textId="77777777" w:rsidR="005F09BC" w:rsidRDefault="005F09BC">
      <w:pPr>
        <w:widowControl w:val="0"/>
      </w:pPr>
    </w:p>
    <w:p w14:paraId="0F912992" w14:textId="77777777" w:rsidR="005F09BC" w:rsidRDefault="005F09BC">
      <w:pPr>
        <w:widowControl w:val="0"/>
      </w:pPr>
    </w:p>
    <w:p w14:paraId="2DEA4621" w14:textId="77777777" w:rsidR="005F09BC" w:rsidRDefault="005F09BC">
      <w:pPr>
        <w:widowControl w:val="0"/>
      </w:pPr>
    </w:p>
    <w:p w14:paraId="119D0019" w14:textId="684E79B3" w:rsidR="0055109A" w:rsidRPr="0055109A" w:rsidRDefault="0055109A">
      <w:pPr>
        <w:widowControl w:val="0"/>
        <w:rPr>
          <w:b/>
        </w:rPr>
      </w:pPr>
      <w:r w:rsidRPr="0055109A">
        <w:rPr>
          <w:b/>
        </w:rPr>
        <w:t>Running the MDCS for the first time:</w:t>
      </w:r>
    </w:p>
    <w:p w14:paraId="23CF72E0" w14:textId="77777777" w:rsidR="0055109A" w:rsidRDefault="0055109A">
      <w:pPr>
        <w:widowControl w:val="0"/>
      </w:pPr>
    </w:p>
    <w:p w14:paraId="2C806E79" w14:textId="268DB683" w:rsidR="0055109A" w:rsidRPr="004E1F8B" w:rsidRDefault="0055109A" w:rsidP="0055109A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Run mongodb</w:t>
      </w:r>
      <w:r w:rsidR="0037372D">
        <w:rPr>
          <w:rFonts w:eastAsia="Times New Roman"/>
          <w:sz w:val="23"/>
          <w:szCs w:val="23"/>
        </w:rPr>
        <w:t xml:space="preserve"> (if not already running).</w:t>
      </w:r>
      <w:r>
        <w:rPr>
          <w:rFonts w:eastAsia="Times New Roman"/>
          <w:sz w:val="23"/>
          <w:szCs w:val="23"/>
        </w:rPr>
        <w:t xml:space="preserve">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561AD852" w14:textId="1B1C358E" w:rsidR="0055109A" w:rsidRDefault="0055109A" w:rsidP="0055109A">
      <w:pPr>
        <w:widowControl w:val="0"/>
        <w:ind w:left="720"/>
      </w:pPr>
      <w:r w:rsidRPr="004E1F8B">
        <w:rPr>
          <w:rFonts w:eastAsia="Times New Roman"/>
          <w:sz w:val="23"/>
          <w:szCs w:val="23"/>
        </w:rPr>
        <w:t xml:space="preserve">mongod </w:t>
      </w:r>
      <w:r w:rsidR="00C30762">
        <w:rPr>
          <w:rFonts w:eastAsia="Times New Roman"/>
          <w:sz w:val="23"/>
          <w:szCs w:val="23"/>
        </w:rPr>
        <w:t>--config /path/to/mdcs/conf/mongodb.conf</w:t>
      </w:r>
    </w:p>
    <w:p w14:paraId="53C829F7" w14:textId="77777777" w:rsidR="0055109A" w:rsidRDefault="0055109A" w:rsidP="0055109A">
      <w:pPr>
        <w:widowControl w:val="0"/>
      </w:pPr>
    </w:p>
    <w:p w14:paraId="59F4500B" w14:textId="51A0B062" w:rsidR="0053762E" w:rsidRDefault="0053762E" w:rsidP="0053762E">
      <w:pPr>
        <w:pStyle w:val="ListParagraph"/>
        <w:widowControl w:val="0"/>
        <w:numPr>
          <w:ilvl w:val="0"/>
          <w:numId w:val="22"/>
        </w:numPr>
      </w:pPr>
      <w:bookmarkStart w:id="0" w:name="_GoBack"/>
      <w:bookmarkEnd w:id="0"/>
      <w:r>
        <w:t>python manage.py migrate</w:t>
      </w:r>
    </w:p>
    <w:p w14:paraId="179313A9" w14:textId="0CAFAD10" w:rsidR="0055109A" w:rsidRDefault="0053762E" w:rsidP="0053762E">
      <w:pPr>
        <w:widowControl w:val="0"/>
        <w:ind w:left="360"/>
      </w:pPr>
      <w:r>
        <w:tab/>
        <w:t>python manage.py createsuperuser</w:t>
      </w:r>
    </w:p>
    <w:p w14:paraId="0065F165" w14:textId="77777777" w:rsidR="0055109A" w:rsidRDefault="0055109A" w:rsidP="0055109A">
      <w:pPr>
        <w:pStyle w:val="ListParagraph"/>
        <w:widowControl w:val="0"/>
      </w:pPr>
    </w:p>
    <w:p w14:paraId="61EA6F9A" w14:textId="77777777" w:rsidR="0055109A" w:rsidRDefault="0055109A" w:rsidP="0055109A">
      <w:pPr>
        <w:pStyle w:val="ListParagraph"/>
        <w:widowControl w:val="0"/>
      </w:pPr>
      <w:r>
        <w:t>Answer yes to:</w:t>
      </w:r>
    </w:p>
    <w:p w14:paraId="79C864D3" w14:textId="77777777" w:rsidR="0055109A" w:rsidRDefault="0055109A" w:rsidP="0055109A">
      <w:pPr>
        <w:pStyle w:val="ListParagraph"/>
        <w:widowControl w:val="0"/>
      </w:pPr>
      <w:r>
        <w:t>You just installed Django's auth system, which means you don't have any superusers defined.</w:t>
      </w:r>
    </w:p>
    <w:p w14:paraId="1622E56C" w14:textId="254B073D" w:rsidR="0055109A" w:rsidRPr="00160D3B" w:rsidRDefault="0055109A" w:rsidP="0055109A">
      <w:pPr>
        <w:pStyle w:val="ListParagraph"/>
        <w:widowControl w:val="0"/>
      </w:pPr>
      <w:r>
        <w:t>Would you like to create one now? (yes/no):yes</w:t>
      </w:r>
    </w:p>
    <w:p w14:paraId="6876B165" w14:textId="77777777" w:rsidR="0055109A" w:rsidRDefault="0055109A">
      <w:pPr>
        <w:widowControl w:val="0"/>
      </w:pPr>
    </w:p>
    <w:p w14:paraId="1EF641FE" w14:textId="77777777" w:rsidR="0055109A" w:rsidRDefault="0055109A">
      <w:pPr>
        <w:widowControl w:val="0"/>
      </w:pPr>
    </w:p>
    <w:p w14:paraId="53527B5C" w14:textId="5CF41215" w:rsidR="00D20102" w:rsidRDefault="0046460C">
      <w:pPr>
        <w:widowControl w:val="0"/>
        <w:rPr>
          <w:b/>
        </w:rPr>
      </w:pPr>
      <w:r w:rsidRPr="0046460C">
        <w:rPr>
          <w:b/>
        </w:rPr>
        <w:lastRenderedPageBreak/>
        <w:t xml:space="preserve">To </w:t>
      </w:r>
      <w:r w:rsidR="00BC31CC" w:rsidRPr="0046460C">
        <w:rPr>
          <w:b/>
        </w:rPr>
        <w:t xml:space="preserve">Run </w:t>
      </w:r>
      <w:r w:rsidR="000B16D5">
        <w:rPr>
          <w:b/>
        </w:rPr>
        <w:t xml:space="preserve">the </w:t>
      </w:r>
      <w:r w:rsidR="00BC31CC" w:rsidRPr="0046460C">
        <w:rPr>
          <w:b/>
        </w:rPr>
        <w:t>software:</w:t>
      </w:r>
    </w:p>
    <w:p w14:paraId="1E534F91" w14:textId="77777777" w:rsidR="004E1F8B" w:rsidRDefault="004E1F8B" w:rsidP="004E1F8B">
      <w:pPr>
        <w:spacing w:line="240" w:lineRule="auto"/>
        <w:textAlignment w:val="baseline"/>
        <w:rPr>
          <w:b/>
        </w:rPr>
      </w:pPr>
    </w:p>
    <w:p w14:paraId="7D202AAA" w14:textId="64E194E8" w:rsidR="004E1F8B" w:rsidRPr="0055109A" w:rsidRDefault="006544D0" w:rsidP="0055109A">
      <w:pPr>
        <w:pStyle w:val="ListParagraph"/>
        <w:numPr>
          <w:ilvl w:val="0"/>
          <w:numId w:val="2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>Run mongodb</w:t>
      </w:r>
      <w:r w:rsidR="0037372D"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</w:t>
      </w:r>
      <w:r w:rsidR="004E1F8B" w:rsidRPr="0055109A">
        <w:rPr>
          <w:rFonts w:eastAsia="Times New Roman"/>
          <w:sz w:val="23"/>
          <w:szCs w:val="23"/>
        </w:rPr>
        <w:t>In a command prompt :</w:t>
      </w:r>
    </w:p>
    <w:p w14:paraId="15481AB7" w14:textId="77777777" w:rsidR="000B16D5" w:rsidRDefault="000B16D5" w:rsidP="000B16D5">
      <w:pPr>
        <w:pStyle w:val="ListParagraph"/>
        <w:widowControl w:val="0"/>
      </w:pPr>
      <w:r w:rsidRPr="000B16D5">
        <w:rPr>
          <w:rFonts w:eastAsia="Times New Roman"/>
          <w:sz w:val="23"/>
          <w:szCs w:val="23"/>
        </w:rPr>
        <w:t>mongod --config /path/to/mdcs/conf/mongodb.conf</w:t>
      </w:r>
    </w:p>
    <w:p w14:paraId="29FCD6EF" w14:textId="77777777"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CE5C26" w14:textId="77777777" w:rsidR="004E1F8B" w:rsidRPr="004E1F8B" w:rsidRDefault="006544D0" w:rsidP="0055109A">
      <w:pPr>
        <w:pStyle w:val="ListParagraph"/>
        <w:numPr>
          <w:ilvl w:val="0"/>
          <w:numId w:val="2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14:paraId="7EB20906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workon mgi</w:t>
      </w:r>
    </w:p>
    <w:p w14:paraId="0F11289D" w14:textId="38DBA274" w:rsidR="004E1F8B" w:rsidRPr="004E1F8B" w:rsidRDefault="000B16D5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sz w:val="23"/>
          <w:szCs w:val="23"/>
        </w:rPr>
        <w:t>cd path/</w:t>
      </w:r>
      <w:r w:rsidR="004E1F8B"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r w:rsidR="004E1F8B" w:rsidRPr="004E1F8B">
        <w:rPr>
          <w:rFonts w:eastAsia="Times New Roman"/>
          <w:sz w:val="23"/>
          <w:szCs w:val="23"/>
        </w:rPr>
        <w:t>mdcs</w:t>
      </w:r>
    </w:p>
    <w:p w14:paraId="204FC536" w14:textId="77777777"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python manage.py runserver</w:t>
      </w:r>
    </w:p>
    <w:p w14:paraId="2F4D689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14:paraId="47B2E0C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</w:p>
    <w:p w14:paraId="3466A776" w14:textId="77777777" w:rsidR="004E1F8B" w:rsidRDefault="004E1F8B" w:rsidP="004E1F8B">
      <w:pPr>
        <w:widowControl w:val="0"/>
        <w:ind w:firstLine="720"/>
      </w:pPr>
    </w:p>
    <w:p w14:paraId="613319EE" w14:textId="77777777" w:rsidR="00D20102" w:rsidRDefault="00BC31CC">
      <w:pPr>
        <w:widowControl w:val="0"/>
      </w:pPr>
      <w:r>
        <w:rPr>
          <w:b/>
          <w:u w:val="single"/>
        </w:rPr>
        <w:t>Access:</w:t>
      </w:r>
    </w:p>
    <w:p w14:paraId="0076A4EB" w14:textId="77777777" w:rsidR="00D20102" w:rsidRDefault="00D20102">
      <w:pPr>
        <w:widowControl w:val="0"/>
      </w:pPr>
    </w:p>
    <w:p w14:paraId="62A17C99" w14:textId="77777777" w:rsidR="00D20102" w:rsidRDefault="00BC31CC">
      <w:pPr>
        <w:widowControl w:val="0"/>
      </w:pPr>
      <w:r>
        <w:t xml:space="preserve">For Materials Data Curation System, Go to:  </w:t>
      </w:r>
      <w:hyperlink r:id="rId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835E062" w14:textId="77777777" w:rsidR="00D20102" w:rsidRDefault="00D20102">
      <w:pPr>
        <w:widowControl w:val="0"/>
      </w:pPr>
    </w:p>
    <w:p w14:paraId="75EDFCFE" w14:textId="77777777" w:rsidR="00D20102" w:rsidRDefault="00BC31CC">
      <w:pPr>
        <w:widowControl w:val="0"/>
      </w:pPr>
      <w:r>
        <w:t xml:space="preserve">For Materials Data Curation Administration, Go to:  </w:t>
      </w:r>
      <w:hyperlink r:id="rId1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32429"/>
    <w:multiLevelType w:val="hybridMultilevel"/>
    <w:tmpl w:val="EED04876"/>
    <w:lvl w:ilvl="0" w:tplc="358C8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42B4F"/>
    <w:multiLevelType w:val="hybridMultilevel"/>
    <w:tmpl w:val="258CB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16"/>
  </w:num>
  <w:num w:numId="4">
    <w:abstractNumId w:val="13"/>
  </w:num>
  <w:num w:numId="5">
    <w:abstractNumId w:val="19"/>
  </w:num>
  <w:num w:numId="6">
    <w:abstractNumId w:val="6"/>
  </w:num>
  <w:num w:numId="7">
    <w:abstractNumId w:val="18"/>
  </w:num>
  <w:num w:numId="8">
    <w:abstractNumId w:val="11"/>
  </w:num>
  <w:num w:numId="9">
    <w:abstractNumId w:val="17"/>
  </w:num>
  <w:num w:numId="10">
    <w:abstractNumId w:val="14"/>
  </w:num>
  <w:num w:numId="11">
    <w:abstractNumId w:val="10"/>
  </w:num>
  <w:num w:numId="12">
    <w:abstractNumId w:val="25"/>
  </w:num>
  <w:num w:numId="13">
    <w:abstractNumId w:val="1"/>
  </w:num>
  <w:num w:numId="14">
    <w:abstractNumId w:val="20"/>
  </w:num>
  <w:num w:numId="15">
    <w:abstractNumId w:val="2"/>
  </w:num>
  <w:num w:numId="16">
    <w:abstractNumId w:val="12"/>
  </w:num>
  <w:num w:numId="17">
    <w:abstractNumId w:val="23"/>
  </w:num>
  <w:num w:numId="18">
    <w:abstractNumId w:val="22"/>
  </w:num>
  <w:num w:numId="19">
    <w:abstractNumId w:val="15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  <w:num w:numId="25">
    <w:abstractNumId w:val="8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B16D5"/>
    <w:rsid w:val="000C4897"/>
    <w:rsid w:val="001167CE"/>
    <w:rsid w:val="00153E53"/>
    <w:rsid w:val="00160D3B"/>
    <w:rsid w:val="001D6C72"/>
    <w:rsid w:val="001F1D97"/>
    <w:rsid w:val="00227385"/>
    <w:rsid w:val="0026456B"/>
    <w:rsid w:val="002F6073"/>
    <w:rsid w:val="00322853"/>
    <w:rsid w:val="003720A9"/>
    <w:rsid w:val="0037372D"/>
    <w:rsid w:val="00377C3E"/>
    <w:rsid w:val="003D5C7C"/>
    <w:rsid w:val="00422471"/>
    <w:rsid w:val="00441067"/>
    <w:rsid w:val="0046460C"/>
    <w:rsid w:val="004E1F8B"/>
    <w:rsid w:val="0053762E"/>
    <w:rsid w:val="0055109A"/>
    <w:rsid w:val="00591447"/>
    <w:rsid w:val="005B19D6"/>
    <w:rsid w:val="005C01BC"/>
    <w:rsid w:val="005D532C"/>
    <w:rsid w:val="005D7060"/>
    <w:rsid w:val="005F09BC"/>
    <w:rsid w:val="006531A7"/>
    <w:rsid w:val="006544D0"/>
    <w:rsid w:val="006C2E57"/>
    <w:rsid w:val="006E40EB"/>
    <w:rsid w:val="00717B3E"/>
    <w:rsid w:val="00741F56"/>
    <w:rsid w:val="00777CB1"/>
    <w:rsid w:val="00786537"/>
    <w:rsid w:val="007E24A6"/>
    <w:rsid w:val="0083006E"/>
    <w:rsid w:val="008A7A1E"/>
    <w:rsid w:val="008C2CE3"/>
    <w:rsid w:val="008C2ED2"/>
    <w:rsid w:val="00942777"/>
    <w:rsid w:val="009C7A0E"/>
    <w:rsid w:val="00A1293D"/>
    <w:rsid w:val="00A2020D"/>
    <w:rsid w:val="00A479BC"/>
    <w:rsid w:val="00A5743A"/>
    <w:rsid w:val="00A91242"/>
    <w:rsid w:val="00AB4187"/>
    <w:rsid w:val="00AE41CE"/>
    <w:rsid w:val="00B53C52"/>
    <w:rsid w:val="00BB6A57"/>
    <w:rsid w:val="00BC31CC"/>
    <w:rsid w:val="00BC6050"/>
    <w:rsid w:val="00BD32EE"/>
    <w:rsid w:val="00BF5D8E"/>
    <w:rsid w:val="00BF75F7"/>
    <w:rsid w:val="00C30762"/>
    <w:rsid w:val="00D151B4"/>
    <w:rsid w:val="00D20102"/>
    <w:rsid w:val="00D42CD8"/>
    <w:rsid w:val="00D720D6"/>
    <w:rsid w:val="00D85EC1"/>
    <w:rsid w:val="00DE1FED"/>
    <w:rsid w:val="00E2291A"/>
    <w:rsid w:val="00ED17BD"/>
    <w:rsid w:val="00EE3C72"/>
    <w:rsid w:val="00F13078"/>
    <w:rsid w:val="00F534D8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123922"/>
  <w15:docId w15:val="{490E3B50-3568-4018-8B96-CE7509E0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lxml/2.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django-auth-ldap/1.2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p-installer.org/en/latest/install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/" TargetMode="External"/><Relationship Id="rId10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58</cp:revision>
  <dcterms:created xsi:type="dcterms:W3CDTF">2014-05-28T17:32:00Z</dcterms:created>
  <dcterms:modified xsi:type="dcterms:W3CDTF">2016-01-19T21:10:00Z</dcterms:modified>
</cp:coreProperties>
</file>